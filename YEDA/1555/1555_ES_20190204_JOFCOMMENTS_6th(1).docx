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FF5E3" w14:textId="77777777" w:rsidR="004867C4" w:rsidRDefault="00020543">
      <w:pPr>
        <w:spacing w:after="0"/>
        <w:jc w:val="both"/>
        <w:rPr>
          <w:b/>
          <w:color w:val="C0504D"/>
          <w:sz w:val="28"/>
          <w:szCs w:val="28"/>
        </w:rPr>
      </w:pPr>
      <w:r>
        <w:rPr>
          <w:b/>
          <w:color w:val="C0504D"/>
          <w:sz w:val="28"/>
          <w:szCs w:val="28"/>
        </w:rPr>
        <w:t>A Novel Method for Increasing Protein and Peptide Based Drugs Half-Life:</w:t>
      </w:r>
    </w:p>
    <w:p w14:paraId="5458F495" w14:textId="77777777" w:rsidR="004867C4" w:rsidRDefault="00020543">
      <w:pPr>
        <w:spacing w:after="0"/>
        <w:jc w:val="both"/>
        <w:rPr>
          <w:b/>
          <w:sz w:val="36"/>
          <w:szCs w:val="36"/>
          <w:u w:val="single"/>
        </w:rPr>
      </w:pPr>
      <w:r>
        <w:rPr>
          <w:b/>
          <w:sz w:val="36"/>
          <w:szCs w:val="36"/>
          <w:u w:val="single"/>
        </w:rPr>
        <w:t>Engineered Prolonged-Acting Prodrugs via Albumin-Binding Probes</w:t>
      </w:r>
    </w:p>
    <w:tbl>
      <w:tblPr>
        <w:tblStyle w:val="a"/>
        <w:tblW w:w="5128" w:type="dxa"/>
        <w:tblInd w:w="108" w:type="dxa"/>
        <w:tblBorders>
          <w:top w:val="single" w:sz="8" w:space="0" w:color="8064A2"/>
          <w:bottom w:val="single" w:sz="8" w:space="0" w:color="8064A2"/>
        </w:tblBorders>
        <w:tblLayout w:type="fixed"/>
        <w:tblLook w:val="0400" w:firstRow="0" w:lastRow="0" w:firstColumn="0" w:lastColumn="0" w:noHBand="0" w:noVBand="1"/>
      </w:tblPr>
      <w:tblGrid>
        <w:gridCol w:w="1996"/>
        <w:gridCol w:w="3132"/>
      </w:tblGrid>
      <w:tr w:rsidR="004867C4" w14:paraId="485181C9" w14:textId="77777777">
        <w:trPr>
          <w:trHeight w:val="200"/>
        </w:trPr>
        <w:tc>
          <w:tcPr>
            <w:tcW w:w="1996" w:type="dxa"/>
            <w:tcBorders>
              <w:top w:val="single" w:sz="8" w:space="0" w:color="8064A2"/>
              <w:left w:val="nil"/>
              <w:bottom w:val="nil"/>
              <w:right w:val="nil"/>
            </w:tcBorders>
            <w:shd w:val="clear" w:color="auto" w:fill="F5F2F8"/>
          </w:tcPr>
          <w:p w14:paraId="73ABE047" w14:textId="77777777" w:rsidR="004867C4" w:rsidRDefault="00020543">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Project Number: </w:t>
            </w:r>
          </w:p>
        </w:tc>
        <w:tc>
          <w:tcPr>
            <w:tcW w:w="3132" w:type="dxa"/>
            <w:tcBorders>
              <w:top w:val="single" w:sz="8" w:space="0" w:color="8064A2"/>
              <w:left w:val="nil"/>
              <w:bottom w:val="nil"/>
              <w:right w:val="nil"/>
            </w:tcBorders>
            <w:shd w:val="clear" w:color="auto" w:fill="F5F2F8"/>
          </w:tcPr>
          <w:p w14:paraId="23C7F011"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#1555</w:t>
            </w:r>
          </w:p>
        </w:tc>
      </w:tr>
      <w:tr w:rsidR="004867C4" w14:paraId="232B1E35" w14:textId="77777777">
        <w:trPr>
          <w:trHeight w:val="440"/>
        </w:trPr>
        <w:tc>
          <w:tcPr>
            <w:tcW w:w="1996" w:type="dxa"/>
            <w:tcBorders>
              <w:top w:val="nil"/>
              <w:left w:val="nil"/>
              <w:bottom w:val="nil"/>
              <w:right w:val="nil"/>
            </w:tcBorders>
            <w:shd w:val="clear" w:color="auto" w:fill="DFD8E8"/>
          </w:tcPr>
          <w:p w14:paraId="79ECCC0A" w14:textId="77777777" w:rsidR="004867C4" w:rsidRDefault="00020543">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Principal Investigator: </w:t>
            </w:r>
          </w:p>
        </w:tc>
        <w:tc>
          <w:tcPr>
            <w:tcW w:w="3132" w:type="dxa"/>
            <w:tcBorders>
              <w:top w:val="nil"/>
              <w:left w:val="nil"/>
              <w:bottom w:val="nil"/>
              <w:right w:val="nil"/>
            </w:tcBorders>
            <w:shd w:val="clear" w:color="auto" w:fill="DFD8E8"/>
          </w:tcPr>
          <w:p w14:paraId="0C5C9B8A"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Prof. Yoram </w:t>
            </w:r>
            <w:proofErr w:type="spellStart"/>
            <w:r>
              <w:rPr>
                <w:rFonts w:ascii="Tahoma" w:eastAsia="Tahoma" w:hAnsi="Tahoma" w:cs="Tahoma"/>
                <w:sz w:val="20"/>
                <w:szCs w:val="20"/>
              </w:rPr>
              <w:t>Shechter</w:t>
            </w:r>
            <w:proofErr w:type="spellEnd"/>
            <w:r>
              <w:rPr>
                <w:rFonts w:ascii="Tahoma" w:eastAsia="Tahoma" w:hAnsi="Tahoma" w:cs="Tahoma"/>
                <w:sz w:val="20"/>
                <w:szCs w:val="20"/>
              </w:rPr>
              <w:t xml:space="preserve"> </w:t>
            </w:r>
          </w:p>
          <w:p w14:paraId="57C7B301"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Prof. Matityahu </w:t>
            </w:r>
            <w:proofErr w:type="spellStart"/>
            <w:r>
              <w:rPr>
                <w:rFonts w:ascii="Tahoma" w:eastAsia="Tahoma" w:hAnsi="Tahoma" w:cs="Tahoma"/>
                <w:sz w:val="20"/>
                <w:szCs w:val="20"/>
              </w:rPr>
              <w:t>Fridkin</w:t>
            </w:r>
            <w:proofErr w:type="spellEnd"/>
          </w:p>
        </w:tc>
      </w:tr>
      <w:tr w:rsidR="004867C4" w14:paraId="78052DDD" w14:textId="77777777">
        <w:trPr>
          <w:trHeight w:val="140"/>
        </w:trPr>
        <w:tc>
          <w:tcPr>
            <w:tcW w:w="1996" w:type="dxa"/>
            <w:tcBorders>
              <w:top w:val="nil"/>
              <w:bottom w:val="single" w:sz="8" w:space="0" w:color="8064A2"/>
            </w:tcBorders>
            <w:shd w:val="clear" w:color="auto" w:fill="F5F2F8"/>
          </w:tcPr>
          <w:p w14:paraId="48329FDC" w14:textId="77777777" w:rsidR="004867C4" w:rsidRDefault="00020543">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Patent Status: </w:t>
            </w:r>
          </w:p>
        </w:tc>
        <w:tc>
          <w:tcPr>
            <w:tcW w:w="3132" w:type="dxa"/>
            <w:tcBorders>
              <w:top w:val="nil"/>
              <w:bottom w:val="single" w:sz="8" w:space="0" w:color="8064A2"/>
            </w:tcBorders>
            <w:shd w:val="clear" w:color="auto" w:fill="F5F2F8"/>
          </w:tcPr>
          <w:p w14:paraId="592B9522"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Pending</w:t>
            </w:r>
          </w:p>
        </w:tc>
      </w:tr>
    </w:tbl>
    <w:p w14:paraId="79BD626E" w14:textId="77777777" w:rsidR="004867C4" w:rsidRDefault="00020543">
      <w:pPr>
        <w:widowControl w:val="0"/>
        <w:pBdr>
          <w:top w:val="nil"/>
          <w:left w:val="nil"/>
          <w:bottom w:val="nil"/>
          <w:right w:val="nil"/>
          <w:between w:val="nil"/>
        </w:pBdr>
        <w:spacing w:after="0" w:line="240" w:lineRule="auto"/>
        <w:jc w:val="both"/>
        <w:rPr>
          <w:b/>
          <w:color w:val="4F81BD"/>
          <w:sz w:val="24"/>
          <w:szCs w:val="24"/>
          <w:u w:val="single"/>
        </w:rPr>
      </w:pPr>
      <w:r>
        <w:rPr>
          <w:b/>
          <w:color w:val="4F81BD"/>
          <w:sz w:val="28"/>
          <w:szCs w:val="28"/>
          <w:u w:val="single"/>
        </w:rPr>
        <w:t>Overview</w:t>
      </w:r>
    </w:p>
    <w:p w14:paraId="71760C92" w14:textId="77777777" w:rsidR="004867C4" w:rsidRDefault="00020543">
      <w:pPr>
        <w:widowControl w:val="0"/>
        <w:pBdr>
          <w:top w:val="nil"/>
          <w:left w:val="nil"/>
          <w:bottom w:val="nil"/>
          <w:right w:val="nil"/>
          <w:between w:val="nil"/>
        </w:pBdr>
        <w:spacing w:after="120" w:line="276" w:lineRule="auto"/>
        <w:jc w:val="both"/>
        <w:rPr>
          <w:b/>
          <w:sz w:val="24"/>
          <w:szCs w:val="24"/>
        </w:rPr>
      </w:pPr>
      <w:r>
        <w:rPr>
          <w:b/>
          <w:sz w:val="24"/>
          <w:szCs w:val="24"/>
        </w:rPr>
        <w:t>A novel method for increasing the half-life of protein and peptide therapeutics.</w:t>
      </w:r>
    </w:p>
    <w:p w14:paraId="58CD2B8F" w14:textId="77777777" w:rsidR="004867C4" w:rsidRDefault="00020543">
      <w:pPr>
        <w:widowControl w:val="0"/>
        <w:pBdr>
          <w:top w:val="nil"/>
          <w:left w:val="nil"/>
          <w:bottom w:val="nil"/>
          <w:right w:val="nil"/>
          <w:between w:val="nil"/>
        </w:pBdr>
        <w:spacing w:after="0" w:line="240" w:lineRule="auto"/>
        <w:jc w:val="both"/>
        <w:rPr>
          <w:b/>
          <w:color w:val="4F81BD"/>
          <w:sz w:val="28"/>
          <w:szCs w:val="28"/>
          <w:u w:val="single"/>
        </w:rPr>
      </w:pPr>
      <w:r>
        <w:rPr>
          <w:b/>
          <w:color w:val="4F81BD"/>
          <w:sz w:val="28"/>
          <w:szCs w:val="28"/>
          <w:u w:val="single"/>
        </w:rPr>
        <w:t>Background and Unmet Need:</w:t>
      </w:r>
    </w:p>
    <w:p w14:paraId="520CE3CA" w14:textId="77777777" w:rsidR="004867C4" w:rsidRDefault="00020543" w:rsidP="00A76B11">
      <w:pPr>
        <w:spacing w:after="0" w:line="240" w:lineRule="auto"/>
        <w:jc w:val="both"/>
      </w:pPr>
      <w:r>
        <w:rPr>
          <w:sz w:val="24"/>
          <w:szCs w:val="24"/>
        </w:rPr>
        <w:t>Therapeutics based on proteins and peptides are an important class of medicines</w:t>
      </w:r>
      <w:del w:id="0" w:author="Jacob Orry Fierer" w:date="2019-02-07T10:06:00Z">
        <w:r w:rsidDel="00A76B11">
          <w:rPr>
            <w:sz w:val="24"/>
            <w:szCs w:val="24"/>
          </w:rPr>
          <w:delText xml:space="preserve"> serving patients most in need of novel therapies</w:delText>
        </w:r>
      </w:del>
      <w:r>
        <w:rPr>
          <w:sz w:val="24"/>
          <w:szCs w:val="24"/>
        </w:rPr>
        <w:t xml:space="preserve">. Recently, approved recombinant protein therapeutics </w:t>
      </w:r>
      <w:proofErr w:type="gramStart"/>
      <w:r>
        <w:rPr>
          <w:sz w:val="24"/>
          <w:szCs w:val="24"/>
        </w:rPr>
        <w:t>have been developed</w:t>
      </w:r>
      <w:proofErr w:type="gramEnd"/>
      <w:r>
        <w:rPr>
          <w:sz w:val="24"/>
          <w:szCs w:val="24"/>
        </w:rPr>
        <w:t xml:space="preserve"> to treat a wide variety of clinical indications. However, most protein and peptide based drugs, in particular those lacking specific chemical modifications (e.g. glycosylation) and under a specific size (molecular mass &lt; 50 </w:t>
      </w:r>
      <w:proofErr w:type="spellStart"/>
      <w:r>
        <w:rPr>
          <w:sz w:val="24"/>
          <w:szCs w:val="24"/>
        </w:rPr>
        <w:t>kDa</w:t>
      </w:r>
      <w:proofErr w:type="spellEnd"/>
      <w:r>
        <w:rPr>
          <w:sz w:val="24"/>
          <w:szCs w:val="24"/>
        </w:rPr>
        <w:t xml:space="preserve">), are short-lived when introduced to the bloodstream. </w:t>
      </w:r>
      <w:r>
        <w:rPr>
          <w:b/>
          <w:sz w:val="24"/>
          <w:szCs w:val="24"/>
        </w:rPr>
        <w:t>Therefore, there is a clear need for a method to extend the half-life of protein and peptide based therapeutics that minimally interferes with its pharmacological activity.</w:t>
      </w:r>
    </w:p>
    <w:p w14:paraId="538BAA3A" w14:textId="77777777" w:rsidR="004867C4" w:rsidRDefault="004867C4">
      <w:pPr>
        <w:spacing w:after="0" w:line="240" w:lineRule="auto"/>
        <w:jc w:val="both"/>
      </w:pPr>
    </w:p>
    <w:p w14:paraId="300E57DA" w14:textId="77777777" w:rsidR="004867C4" w:rsidRDefault="00020543">
      <w:pPr>
        <w:widowControl w:val="0"/>
        <w:pBdr>
          <w:top w:val="nil"/>
          <w:left w:val="nil"/>
          <w:bottom w:val="nil"/>
          <w:right w:val="nil"/>
          <w:between w:val="nil"/>
        </w:pBdr>
        <w:spacing w:after="0" w:line="240" w:lineRule="auto"/>
        <w:jc w:val="both"/>
        <w:rPr>
          <w:rFonts w:ascii="Verdana" w:eastAsia="Verdana" w:hAnsi="Verdana" w:cs="Verdana"/>
          <w:color w:val="00000A"/>
          <w:sz w:val="16"/>
          <w:szCs w:val="16"/>
        </w:rPr>
      </w:pPr>
      <w:r>
        <w:rPr>
          <w:b/>
          <w:color w:val="4F81BD"/>
          <w:sz w:val="28"/>
          <w:szCs w:val="28"/>
          <w:u w:val="single"/>
        </w:rPr>
        <w:t>The Innovation</w:t>
      </w:r>
    </w:p>
    <w:p w14:paraId="314D0570" w14:textId="77777777" w:rsidR="004867C4" w:rsidRDefault="00020543" w:rsidP="00856AF4">
      <w:pPr>
        <w:spacing w:after="0" w:line="240" w:lineRule="auto"/>
        <w:jc w:val="both"/>
        <w:rPr>
          <w:sz w:val="24"/>
          <w:szCs w:val="24"/>
        </w:rPr>
        <w:pPrChange w:id="1" w:author="Jacob Orry Fierer" w:date="2019-02-07T10:11:00Z">
          <w:pPr>
            <w:spacing w:after="0" w:line="240" w:lineRule="auto"/>
            <w:jc w:val="both"/>
          </w:pPr>
        </w:pPrChange>
      </w:pPr>
      <w:r>
        <w:rPr>
          <w:sz w:val="24"/>
          <w:szCs w:val="24"/>
        </w:rPr>
        <w:t xml:space="preserve">The groups of Profs. </w:t>
      </w:r>
      <w:proofErr w:type="spellStart"/>
      <w:r>
        <w:rPr>
          <w:sz w:val="24"/>
          <w:szCs w:val="24"/>
        </w:rPr>
        <w:t>Shechter</w:t>
      </w:r>
      <w:proofErr w:type="spellEnd"/>
      <w:r>
        <w:rPr>
          <w:sz w:val="24"/>
          <w:szCs w:val="24"/>
        </w:rPr>
        <w:t xml:space="preserve"> and </w:t>
      </w:r>
      <w:proofErr w:type="spellStart"/>
      <w:r>
        <w:rPr>
          <w:sz w:val="24"/>
          <w:szCs w:val="24"/>
        </w:rPr>
        <w:t>Fridkin</w:t>
      </w:r>
      <w:proofErr w:type="spellEnd"/>
      <w:r>
        <w:rPr>
          <w:sz w:val="24"/>
          <w:szCs w:val="24"/>
        </w:rPr>
        <w:t xml:space="preserve"> have designed a set of probes</w:t>
      </w:r>
      <w:ins w:id="2" w:author="Jacob Orry Fierer" w:date="2019-02-07T10:11:00Z">
        <w:r w:rsidR="00856AF4">
          <w:rPr>
            <w:sz w:val="24"/>
            <w:szCs w:val="24"/>
          </w:rPr>
          <w:t xml:space="preserve"> that could potentially</w:t>
        </w:r>
      </w:ins>
      <w:r>
        <w:rPr>
          <w:sz w:val="24"/>
          <w:szCs w:val="24"/>
        </w:rPr>
        <w:t xml:space="preserve"> </w:t>
      </w:r>
      <w:del w:id="3" w:author="Jacob Orry Fierer" w:date="2019-02-07T10:11:00Z">
        <w:r w:rsidDel="00856AF4">
          <w:rPr>
            <w:sz w:val="24"/>
            <w:szCs w:val="24"/>
          </w:rPr>
          <w:delText xml:space="preserve">capable of </w:delText>
        </w:r>
      </w:del>
      <w:r>
        <w:rPr>
          <w:sz w:val="24"/>
          <w:szCs w:val="24"/>
        </w:rPr>
        <w:t>extend</w:t>
      </w:r>
      <w:del w:id="4" w:author="Jacob Orry Fierer" w:date="2019-02-07T10:11:00Z">
        <w:r w:rsidDel="00856AF4">
          <w:rPr>
            <w:sz w:val="24"/>
            <w:szCs w:val="24"/>
          </w:rPr>
          <w:delText>ing</w:delText>
        </w:r>
      </w:del>
      <w:r>
        <w:rPr>
          <w:sz w:val="24"/>
          <w:szCs w:val="24"/>
        </w:rPr>
        <w:t xml:space="preserve"> the half-life of</w:t>
      </w:r>
      <w:commentRangeStart w:id="5"/>
      <w:commentRangeStart w:id="6"/>
      <w:r>
        <w:rPr>
          <w:sz w:val="24"/>
          <w:szCs w:val="24"/>
        </w:rPr>
        <w:t xml:space="preserve"> </w:t>
      </w:r>
      <w:commentRangeStart w:id="7"/>
      <w:del w:id="8" w:author="Jacob Orry Fierer" w:date="2019-02-07T10:08:00Z">
        <w:r w:rsidDel="00856AF4">
          <w:rPr>
            <w:sz w:val="24"/>
            <w:szCs w:val="24"/>
          </w:rPr>
          <w:delText xml:space="preserve">any </w:delText>
        </w:r>
      </w:del>
      <w:commentRangeEnd w:id="5"/>
      <w:r w:rsidR="00856AF4">
        <w:rPr>
          <w:rStyle w:val="CommentReference"/>
        </w:rPr>
        <w:commentReference w:id="5"/>
      </w:r>
      <w:commentRangeEnd w:id="6"/>
      <w:r w:rsidR="00C07FAF">
        <w:rPr>
          <w:rStyle w:val="CommentReference"/>
        </w:rPr>
        <w:commentReference w:id="6"/>
      </w:r>
      <w:r>
        <w:rPr>
          <w:sz w:val="24"/>
          <w:szCs w:val="24"/>
        </w:rPr>
        <w:t xml:space="preserve">short-lived </w:t>
      </w:r>
      <w:commentRangeEnd w:id="7"/>
      <w:r w:rsidR="00856AF4">
        <w:rPr>
          <w:rStyle w:val="CommentReference"/>
        </w:rPr>
        <w:commentReference w:id="7"/>
      </w:r>
      <w:r>
        <w:rPr>
          <w:sz w:val="24"/>
          <w:szCs w:val="24"/>
        </w:rPr>
        <w:t>drug</w:t>
      </w:r>
      <w:ins w:id="9" w:author="Jacob Orry Fierer" w:date="2019-02-07T10:11:00Z">
        <w:r w:rsidR="00856AF4">
          <w:rPr>
            <w:sz w:val="24"/>
            <w:szCs w:val="24"/>
          </w:rPr>
          <w:t>s</w:t>
        </w:r>
      </w:ins>
      <w:r>
        <w:rPr>
          <w:sz w:val="24"/>
          <w:szCs w:val="24"/>
        </w:rPr>
        <w:t xml:space="preserve"> containing either an amino or </w:t>
      </w:r>
      <w:proofErr w:type="spellStart"/>
      <w:r>
        <w:rPr>
          <w:sz w:val="24"/>
          <w:szCs w:val="24"/>
        </w:rPr>
        <w:t>mercapto</w:t>
      </w:r>
      <w:proofErr w:type="spellEnd"/>
      <w:r>
        <w:rPr>
          <w:sz w:val="24"/>
          <w:szCs w:val="24"/>
        </w:rPr>
        <w:t xml:space="preserve"> group. </w:t>
      </w:r>
    </w:p>
    <w:p w14:paraId="72D658D9" w14:textId="77777777" w:rsidR="004867C4" w:rsidRDefault="004867C4">
      <w:pPr>
        <w:spacing w:after="0" w:line="240" w:lineRule="auto"/>
        <w:jc w:val="both"/>
      </w:pPr>
    </w:p>
    <w:p w14:paraId="241B81C2" w14:textId="77777777" w:rsidR="004867C4" w:rsidRDefault="00020543">
      <w:pPr>
        <w:widowControl w:val="0"/>
        <w:spacing w:after="0" w:line="240" w:lineRule="auto"/>
        <w:jc w:val="both"/>
        <w:rPr>
          <w:b/>
          <w:color w:val="4F81BD"/>
          <w:sz w:val="28"/>
          <w:szCs w:val="28"/>
          <w:u w:val="single"/>
        </w:rPr>
      </w:pPr>
      <w:r>
        <w:rPr>
          <w:b/>
          <w:color w:val="4F81BD"/>
          <w:sz w:val="28"/>
          <w:szCs w:val="28"/>
          <w:u w:val="single"/>
        </w:rPr>
        <w:t>The Technology</w:t>
      </w:r>
    </w:p>
    <w:p w14:paraId="4E4DABF1" w14:textId="170E94D8" w:rsidR="004867C4" w:rsidRDefault="00020543" w:rsidP="00472887">
      <w:pPr>
        <w:widowControl w:val="0"/>
        <w:spacing w:after="0" w:line="240" w:lineRule="auto"/>
        <w:jc w:val="both"/>
        <w:rPr>
          <w:ins w:id="10" w:author="Jacob Orry Fierer" w:date="2019-02-07T10:11:00Z"/>
          <w:sz w:val="24"/>
          <w:szCs w:val="24"/>
        </w:rPr>
        <w:pPrChange w:id="11" w:author="Jacob Orry Fierer" w:date="2019-02-07T10:20:00Z">
          <w:pPr>
            <w:widowControl w:val="0"/>
            <w:spacing w:after="0" w:line="240" w:lineRule="auto"/>
            <w:jc w:val="both"/>
          </w:pPr>
        </w:pPrChange>
      </w:pPr>
      <w:bookmarkStart w:id="12" w:name="_gjdgxs" w:colFirst="0" w:colLast="0"/>
      <w:bookmarkEnd w:id="12"/>
      <w:r>
        <w:rPr>
          <w:sz w:val="24"/>
          <w:szCs w:val="24"/>
        </w:rPr>
        <w:t xml:space="preserve">The joint teams of Profs. </w:t>
      </w:r>
      <w:proofErr w:type="spellStart"/>
      <w:r>
        <w:rPr>
          <w:sz w:val="24"/>
          <w:szCs w:val="24"/>
        </w:rPr>
        <w:t>Shechter</w:t>
      </w:r>
      <w:proofErr w:type="spellEnd"/>
      <w:r>
        <w:rPr>
          <w:sz w:val="24"/>
          <w:szCs w:val="24"/>
        </w:rPr>
        <w:t xml:space="preserve"> and </w:t>
      </w:r>
      <w:proofErr w:type="spellStart"/>
      <w:r>
        <w:rPr>
          <w:rFonts w:ascii="Tahoma" w:eastAsia="Tahoma" w:hAnsi="Tahoma" w:cs="Tahoma"/>
          <w:sz w:val="20"/>
          <w:szCs w:val="20"/>
        </w:rPr>
        <w:t>Fridkin</w:t>
      </w:r>
      <w:proofErr w:type="spellEnd"/>
      <w:r>
        <w:rPr>
          <w:sz w:val="24"/>
          <w:szCs w:val="24"/>
        </w:rPr>
        <w:t xml:space="preserve"> have developed a set of novel probes capable of </w:t>
      </w:r>
      <w:r w:rsidR="00A00504">
        <w:rPr>
          <w:sz w:val="24"/>
          <w:szCs w:val="24"/>
        </w:rPr>
        <w:t>binding human</w:t>
      </w:r>
      <w:r>
        <w:rPr>
          <w:sz w:val="24"/>
          <w:szCs w:val="24"/>
        </w:rPr>
        <w:t xml:space="preserve"> serum albumin (HSA) with </w:t>
      </w:r>
      <w:commentRangeStart w:id="13"/>
      <w:r>
        <w:rPr>
          <w:sz w:val="24"/>
          <w:szCs w:val="24"/>
        </w:rPr>
        <w:t>high affinity</w:t>
      </w:r>
      <w:commentRangeEnd w:id="13"/>
      <w:r w:rsidR="00C07FAF">
        <w:rPr>
          <w:rStyle w:val="CommentReference"/>
        </w:rPr>
        <w:commentReference w:id="13"/>
      </w:r>
      <w:del w:id="14" w:author="Jacob Orry Fierer" w:date="2019-02-07T10:12:00Z">
        <w:r w:rsidDel="00C07FAF">
          <w:rPr>
            <w:sz w:val="24"/>
            <w:szCs w:val="24"/>
          </w:rPr>
          <w:delText xml:space="preserve"> (K</w:delText>
        </w:r>
        <w:r w:rsidDel="00C07FAF">
          <w:rPr>
            <w:sz w:val="24"/>
            <w:szCs w:val="24"/>
            <w:vertAlign w:val="subscript"/>
          </w:rPr>
          <w:delText>a</w:delText>
        </w:r>
        <w:r w:rsidDel="00C07FAF">
          <w:rPr>
            <w:sz w:val="24"/>
            <w:szCs w:val="24"/>
          </w:rPr>
          <w:delText xml:space="preserve"> = 10</w:delText>
        </w:r>
        <w:r w:rsidDel="00C07FAF">
          <w:rPr>
            <w:sz w:val="24"/>
            <w:szCs w:val="24"/>
            <w:vertAlign w:val="superscript"/>
          </w:rPr>
          <w:delText>5</w:delText>
        </w:r>
        <w:r w:rsidDel="00C07FAF">
          <w:rPr>
            <w:sz w:val="24"/>
            <w:szCs w:val="24"/>
          </w:rPr>
          <w:delText>)</w:delText>
        </w:r>
      </w:del>
      <w:r>
        <w:rPr>
          <w:sz w:val="24"/>
          <w:szCs w:val="24"/>
        </w:rPr>
        <w:t xml:space="preserve">, sufficient to turn short-lived molecules into long-lived species </w:t>
      </w:r>
      <w:r>
        <w:rPr>
          <w:i/>
          <w:sz w:val="24"/>
          <w:szCs w:val="24"/>
        </w:rPr>
        <w:t>in vivo</w:t>
      </w:r>
      <w:r>
        <w:rPr>
          <w:sz w:val="24"/>
          <w:szCs w:val="24"/>
        </w:rPr>
        <w:t xml:space="preserve">. The probes are comprised of long-chain fatty acids (LCFA)-like sulfonated derivatives and are capable of selectively reacting with </w:t>
      </w:r>
      <w:del w:id="15" w:author="Jacob Orry Fierer" w:date="2019-02-07T10:15:00Z">
        <w:r w:rsidDel="00C07FAF">
          <w:rPr>
            <w:sz w:val="24"/>
            <w:szCs w:val="24"/>
          </w:rPr>
          <w:delText xml:space="preserve">any </w:delText>
        </w:r>
      </w:del>
      <w:ins w:id="16" w:author="Jacob Orry Fierer" w:date="2019-02-07T10:15:00Z">
        <w:r w:rsidR="00C07FAF">
          <w:rPr>
            <w:sz w:val="24"/>
            <w:szCs w:val="24"/>
          </w:rPr>
          <w:t>a</w:t>
        </w:r>
        <w:r w:rsidR="00C07FAF">
          <w:rPr>
            <w:sz w:val="24"/>
            <w:szCs w:val="24"/>
          </w:rPr>
          <w:t xml:space="preserve"> </w:t>
        </w:r>
      </w:ins>
      <w:r>
        <w:rPr>
          <w:sz w:val="24"/>
          <w:szCs w:val="24"/>
        </w:rPr>
        <w:t xml:space="preserve">drug containing an amino and/or </w:t>
      </w:r>
      <w:proofErr w:type="spellStart"/>
      <w:r>
        <w:rPr>
          <w:sz w:val="24"/>
          <w:szCs w:val="24"/>
        </w:rPr>
        <w:t>mercapto</w:t>
      </w:r>
      <w:proofErr w:type="spellEnd"/>
      <w:r>
        <w:rPr>
          <w:sz w:val="24"/>
          <w:szCs w:val="24"/>
        </w:rPr>
        <w:t xml:space="preserve"> group (e.g. protein or peptides containing a free lysine or cysteine residue). Thanks to the </w:t>
      </w:r>
      <w:del w:id="17" w:author="Jacob Orry Fierer" w:date="2019-02-07T10:20:00Z">
        <w:r w:rsidDel="00472887">
          <w:rPr>
            <w:sz w:val="24"/>
            <w:szCs w:val="24"/>
          </w:rPr>
          <w:delText>high versatility</w:delText>
        </w:r>
      </w:del>
      <w:ins w:id="18" w:author="Jacob Orry Fierer" w:date="2019-02-07T10:20:00Z">
        <w:r w:rsidR="00472887">
          <w:rPr>
            <w:sz w:val="24"/>
            <w:szCs w:val="24"/>
          </w:rPr>
          <w:t>flexibility</w:t>
        </w:r>
      </w:ins>
      <w:r>
        <w:rPr>
          <w:sz w:val="24"/>
          <w:szCs w:val="24"/>
        </w:rPr>
        <w:t xml:space="preserve"> in</w:t>
      </w:r>
      <w:ins w:id="19" w:author="Jacob Orry Fierer" w:date="2019-02-07T10:20:00Z">
        <w:r w:rsidR="00472887">
          <w:rPr>
            <w:sz w:val="24"/>
            <w:szCs w:val="24"/>
          </w:rPr>
          <w:t xml:space="preserve"> terms of</w:t>
        </w:r>
      </w:ins>
      <w:r>
        <w:rPr>
          <w:sz w:val="24"/>
          <w:szCs w:val="24"/>
        </w:rPr>
        <w:t xml:space="preserve"> ligation sites on the target drug, drug-probe conjugates </w:t>
      </w:r>
      <w:proofErr w:type="gramStart"/>
      <w:r>
        <w:rPr>
          <w:sz w:val="24"/>
          <w:szCs w:val="24"/>
        </w:rPr>
        <w:t>can be generated</w:t>
      </w:r>
      <w:proofErr w:type="gramEnd"/>
      <w:r>
        <w:rPr>
          <w:sz w:val="24"/>
          <w:szCs w:val="24"/>
        </w:rPr>
        <w:t xml:space="preserve"> that are </w:t>
      </w:r>
      <w:ins w:id="20" w:author="Jacob Orry Fierer" w:date="2019-02-07T08:13:00Z">
        <w:r w:rsidR="006F1BF4">
          <w:rPr>
            <w:sz w:val="24"/>
            <w:szCs w:val="24"/>
          </w:rPr>
          <w:t xml:space="preserve">not </w:t>
        </w:r>
      </w:ins>
      <w:r>
        <w:rPr>
          <w:sz w:val="24"/>
          <w:szCs w:val="24"/>
        </w:rPr>
        <w:t xml:space="preserve">likely </w:t>
      </w:r>
      <w:del w:id="21" w:author="Jacob Orry Fierer" w:date="2019-02-07T08:14:00Z">
        <w:r w:rsidDel="006F1BF4">
          <w:rPr>
            <w:sz w:val="24"/>
            <w:szCs w:val="24"/>
          </w:rPr>
          <w:delText xml:space="preserve">not </w:delText>
        </w:r>
      </w:del>
      <w:r>
        <w:rPr>
          <w:sz w:val="24"/>
          <w:szCs w:val="24"/>
        </w:rPr>
        <w:t xml:space="preserve">to interfere with the pharmacological activity of the target drug. Testing done at Profs. </w:t>
      </w:r>
      <w:proofErr w:type="spellStart"/>
      <w:r>
        <w:rPr>
          <w:sz w:val="24"/>
          <w:szCs w:val="24"/>
        </w:rPr>
        <w:t>Shechter’s</w:t>
      </w:r>
      <w:proofErr w:type="spellEnd"/>
      <w:r>
        <w:rPr>
          <w:sz w:val="24"/>
          <w:szCs w:val="24"/>
        </w:rPr>
        <w:t xml:space="preserve"> and </w:t>
      </w:r>
      <w:proofErr w:type="spellStart"/>
      <w:r w:rsidRPr="00EA7882">
        <w:rPr>
          <w:sz w:val="24"/>
          <w:szCs w:val="24"/>
          <w:rPrChange w:id="22" w:author="Jacob Orry Fierer" w:date="2019-02-07T10:20:00Z">
            <w:rPr>
              <w:rFonts w:ascii="Tahoma" w:eastAsia="Tahoma" w:hAnsi="Tahoma" w:cs="Tahoma"/>
              <w:sz w:val="20"/>
              <w:szCs w:val="20"/>
            </w:rPr>
          </w:rPrChange>
        </w:rPr>
        <w:t>Fridkin’s</w:t>
      </w:r>
      <w:proofErr w:type="spellEnd"/>
      <w:r>
        <w:rPr>
          <w:sz w:val="24"/>
          <w:szCs w:val="24"/>
        </w:rPr>
        <w:t xml:space="preserve"> labs demonstrated that all conjugates prepared using these probes exhibited considerably extended </w:t>
      </w:r>
      <w:r>
        <w:rPr>
          <w:i/>
          <w:sz w:val="24"/>
          <w:szCs w:val="24"/>
        </w:rPr>
        <w:t>in vivo</w:t>
      </w:r>
      <w:r>
        <w:rPr>
          <w:sz w:val="24"/>
          <w:szCs w:val="24"/>
        </w:rPr>
        <w:t xml:space="preserve"> half-lives compared to non-conjugated drugs, and were pharmacologically active.</w:t>
      </w:r>
    </w:p>
    <w:p w14:paraId="48AB3BEF" w14:textId="77777777" w:rsidR="00C07FAF" w:rsidRDefault="00C07FAF" w:rsidP="006F1BF4">
      <w:pPr>
        <w:widowControl w:val="0"/>
        <w:spacing w:after="0" w:line="240" w:lineRule="auto"/>
        <w:jc w:val="both"/>
        <w:rPr>
          <w:sz w:val="24"/>
          <w:szCs w:val="24"/>
        </w:rPr>
      </w:pPr>
    </w:p>
    <w:p w14:paraId="14CA2CCC" w14:textId="77777777" w:rsidR="004867C4" w:rsidRDefault="004867C4">
      <w:pPr>
        <w:widowControl w:val="0"/>
        <w:spacing w:after="0" w:line="276" w:lineRule="auto"/>
        <w:jc w:val="both"/>
        <w:rPr>
          <w:b/>
          <w:color w:val="C00000"/>
          <w:sz w:val="24"/>
          <w:szCs w:val="24"/>
        </w:rPr>
      </w:pPr>
    </w:p>
    <w:p w14:paraId="2B254555" w14:textId="77777777" w:rsidR="004867C4" w:rsidRDefault="004867C4">
      <w:pPr>
        <w:widowControl w:val="0"/>
        <w:spacing w:after="0" w:line="276" w:lineRule="auto"/>
        <w:jc w:val="both"/>
        <w:rPr>
          <w:b/>
          <w:i/>
          <w:color w:val="C00000"/>
          <w:sz w:val="24"/>
          <w:szCs w:val="24"/>
        </w:rPr>
      </w:pPr>
    </w:p>
    <w:p w14:paraId="4FE1A2B2" w14:textId="77777777" w:rsidR="004867C4" w:rsidRDefault="004867C4">
      <w:pPr>
        <w:widowControl w:val="0"/>
        <w:spacing w:after="0" w:line="276" w:lineRule="auto"/>
        <w:jc w:val="both"/>
        <w:rPr>
          <w:b/>
          <w:i/>
          <w:color w:val="C00000"/>
          <w:sz w:val="24"/>
          <w:szCs w:val="24"/>
        </w:rPr>
      </w:pPr>
    </w:p>
    <w:p w14:paraId="1E2B782F" w14:textId="77777777" w:rsidR="004867C4" w:rsidRDefault="00020543">
      <w:pPr>
        <w:widowControl w:val="0"/>
        <w:pBdr>
          <w:top w:val="nil"/>
          <w:left w:val="nil"/>
          <w:bottom w:val="nil"/>
          <w:right w:val="nil"/>
          <w:between w:val="nil"/>
        </w:pBdr>
        <w:spacing w:after="0" w:line="276" w:lineRule="auto"/>
        <w:jc w:val="both"/>
        <w:rPr>
          <w:color w:val="000000"/>
          <w:sz w:val="24"/>
          <w:szCs w:val="24"/>
        </w:rPr>
      </w:pPr>
      <w:r>
        <w:rPr>
          <w:b/>
          <w:i/>
          <w:color w:val="C00000"/>
          <w:sz w:val="24"/>
          <w:szCs w:val="24"/>
        </w:rPr>
        <w:lastRenderedPageBreak/>
        <w:t>Advantages and Applications</w:t>
      </w:r>
    </w:p>
    <w:p w14:paraId="04AE5DAC" w14:textId="77777777" w:rsidR="004867C4" w:rsidRDefault="00020543">
      <w:pPr>
        <w:widowControl w:val="0"/>
        <w:numPr>
          <w:ilvl w:val="0"/>
          <w:numId w:val="1"/>
        </w:numPr>
        <w:pBdr>
          <w:top w:val="nil"/>
          <w:left w:val="nil"/>
          <w:bottom w:val="nil"/>
          <w:right w:val="nil"/>
          <w:between w:val="nil"/>
        </w:pBdr>
        <w:spacing w:after="0" w:line="276" w:lineRule="auto"/>
        <w:jc w:val="both"/>
        <w:rPr>
          <w:color w:val="000000"/>
          <w:sz w:val="24"/>
          <w:szCs w:val="24"/>
        </w:rPr>
      </w:pPr>
      <w:r>
        <w:rPr>
          <w:sz w:val="24"/>
          <w:szCs w:val="24"/>
        </w:rPr>
        <w:t>Up to a 6-fold increase in peptide/protein drug residence time in the blood.</w:t>
      </w:r>
    </w:p>
    <w:p w14:paraId="304C449C" w14:textId="77777777" w:rsidR="004867C4" w:rsidRDefault="00020543">
      <w:pPr>
        <w:widowControl w:val="0"/>
        <w:numPr>
          <w:ilvl w:val="0"/>
          <w:numId w:val="1"/>
        </w:numPr>
        <w:pBdr>
          <w:top w:val="nil"/>
          <w:left w:val="nil"/>
          <w:bottom w:val="nil"/>
          <w:right w:val="nil"/>
          <w:between w:val="nil"/>
        </w:pBdr>
        <w:spacing w:after="0" w:line="276" w:lineRule="auto"/>
        <w:jc w:val="both"/>
        <w:rPr>
          <w:sz w:val="24"/>
          <w:szCs w:val="24"/>
        </w:rPr>
      </w:pPr>
      <w:r>
        <w:rPr>
          <w:sz w:val="24"/>
          <w:szCs w:val="24"/>
        </w:rPr>
        <w:t>Generally does not interfere with target drugs pharmacological activity.</w:t>
      </w:r>
    </w:p>
    <w:p w14:paraId="78F0E631" w14:textId="77777777" w:rsidR="004867C4" w:rsidRDefault="00020543">
      <w:pPr>
        <w:widowControl w:val="0"/>
        <w:numPr>
          <w:ilvl w:val="0"/>
          <w:numId w:val="1"/>
        </w:numPr>
        <w:pBdr>
          <w:top w:val="nil"/>
          <w:left w:val="nil"/>
          <w:bottom w:val="nil"/>
          <w:right w:val="nil"/>
          <w:between w:val="nil"/>
        </w:pBdr>
        <w:spacing w:after="0" w:line="276" w:lineRule="auto"/>
        <w:jc w:val="both"/>
      </w:pPr>
      <w:r>
        <w:rPr>
          <w:sz w:val="24"/>
          <w:szCs w:val="24"/>
        </w:rPr>
        <w:t xml:space="preserve">Has potential application in extending the life-time of amine and/or cysteine </w:t>
      </w:r>
      <w:proofErr w:type="gramStart"/>
      <w:r>
        <w:rPr>
          <w:sz w:val="24"/>
          <w:szCs w:val="24"/>
        </w:rPr>
        <w:t>containing  molecule</w:t>
      </w:r>
      <w:proofErr w:type="gramEnd"/>
      <w:r>
        <w:rPr>
          <w:sz w:val="24"/>
          <w:szCs w:val="24"/>
        </w:rPr>
        <w:t xml:space="preserve"> such as proteins, peptides, amino acids and other drugs containing amine and/or </w:t>
      </w:r>
      <w:proofErr w:type="spellStart"/>
      <w:r>
        <w:rPr>
          <w:sz w:val="24"/>
          <w:szCs w:val="24"/>
        </w:rPr>
        <w:t>mercapto</w:t>
      </w:r>
      <w:proofErr w:type="spellEnd"/>
      <w:r>
        <w:rPr>
          <w:sz w:val="24"/>
          <w:szCs w:val="24"/>
        </w:rPr>
        <w:t xml:space="preserve"> groups.</w:t>
      </w:r>
    </w:p>
    <w:p w14:paraId="4CBBD79E" w14:textId="77777777" w:rsidR="004867C4" w:rsidRDefault="004867C4">
      <w:pPr>
        <w:pBdr>
          <w:top w:val="nil"/>
          <w:left w:val="nil"/>
          <w:bottom w:val="nil"/>
          <w:right w:val="nil"/>
          <w:between w:val="nil"/>
        </w:pBdr>
        <w:spacing w:after="0"/>
        <w:jc w:val="both"/>
        <w:rPr>
          <w:sz w:val="24"/>
          <w:szCs w:val="24"/>
        </w:rPr>
      </w:pPr>
    </w:p>
    <w:p w14:paraId="5D4B9EF0" w14:textId="77777777" w:rsidR="004867C4" w:rsidRDefault="00020543">
      <w:pPr>
        <w:spacing w:after="120"/>
        <w:jc w:val="both"/>
        <w:rPr>
          <w:b/>
          <w:color w:val="4F81BD"/>
          <w:sz w:val="28"/>
          <w:szCs w:val="28"/>
          <w:u w:val="single"/>
        </w:rPr>
      </w:pPr>
      <w:r>
        <w:rPr>
          <w:b/>
          <w:color w:val="4F81BD"/>
          <w:sz w:val="28"/>
          <w:szCs w:val="28"/>
          <w:u w:val="single"/>
        </w:rPr>
        <w:t>Development Status</w:t>
      </w:r>
    </w:p>
    <w:p w14:paraId="391D5586" w14:textId="777E578B" w:rsidR="004867C4" w:rsidRDefault="00020543">
      <w:pPr>
        <w:spacing w:after="0"/>
        <w:jc w:val="both"/>
        <w:rPr>
          <w:sz w:val="24"/>
          <w:szCs w:val="24"/>
        </w:rPr>
      </w:pPr>
      <w:del w:id="23" w:author="Jacob Orry Fierer" w:date="2019-02-07T10:21:00Z">
        <w:r w:rsidDel="00472887">
          <w:rPr>
            <w:sz w:val="24"/>
            <w:szCs w:val="24"/>
          </w:rPr>
          <w:delText>A number of protein and peptide d</w:delText>
        </w:r>
      </w:del>
      <w:ins w:id="24" w:author="Jacob Orry Fierer" w:date="2019-02-07T10:21:00Z">
        <w:r w:rsidR="00472887">
          <w:rPr>
            <w:sz w:val="24"/>
            <w:szCs w:val="24"/>
          </w:rPr>
          <w:t>D</w:t>
        </w:r>
      </w:ins>
      <w:bookmarkStart w:id="25" w:name="_GoBack"/>
      <w:bookmarkEnd w:id="25"/>
      <w:r>
        <w:rPr>
          <w:sz w:val="24"/>
          <w:szCs w:val="24"/>
        </w:rPr>
        <w:t xml:space="preserve">rug conjugates such as insulin and Exendin-4, have been prepared and tested. The joint team performed numerous </w:t>
      </w:r>
      <w:r>
        <w:rPr>
          <w:i/>
          <w:sz w:val="24"/>
          <w:szCs w:val="24"/>
        </w:rPr>
        <w:t>in vitro</w:t>
      </w:r>
      <w:r>
        <w:rPr>
          <w:sz w:val="24"/>
          <w:szCs w:val="24"/>
        </w:rPr>
        <w:t xml:space="preserve"> work to characterize the biophysical aspects of the probe ligated target protein and their capacity to bind with albumin. Additional animal model work in mice was performed to show that the </w:t>
      </w:r>
      <w:proofErr w:type="gramStart"/>
      <w:r>
        <w:rPr>
          <w:sz w:val="24"/>
          <w:szCs w:val="24"/>
        </w:rPr>
        <w:t>conjugated-proteins</w:t>
      </w:r>
      <w:proofErr w:type="gramEnd"/>
      <w:r>
        <w:rPr>
          <w:sz w:val="24"/>
          <w:szCs w:val="24"/>
        </w:rPr>
        <w:t xml:space="preserve"> exhibited extended </w:t>
      </w:r>
      <w:r>
        <w:rPr>
          <w:i/>
          <w:sz w:val="24"/>
          <w:szCs w:val="24"/>
        </w:rPr>
        <w:t>in-vivo</w:t>
      </w:r>
      <w:r>
        <w:rPr>
          <w:sz w:val="24"/>
          <w:szCs w:val="24"/>
        </w:rPr>
        <w:t xml:space="preserve"> half-lives compared to the native proteins without negatively affecting their pharmacological activity. </w:t>
      </w:r>
    </w:p>
    <w:p w14:paraId="3566C495" w14:textId="77777777" w:rsidR="004867C4" w:rsidRDefault="004867C4">
      <w:pPr>
        <w:jc w:val="both"/>
        <w:rPr>
          <w:sz w:val="24"/>
          <w:szCs w:val="24"/>
        </w:rPr>
      </w:pPr>
    </w:p>
    <w:p w14:paraId="429045DF" w14:textId="77777777" w:rsidR="004867C4" w:rsidDel="00020543" w:rsidRDefault="004867C4">
      <w:pPr>
        <w:jc w:val="both"/>
        <w:rPr>
          <w:del w:id="26" w:author="Jacob Orry Fierer" w:date="2019-02-07T08:14:00Z"/>
          <w:sz w:val="24"/>
          <w:szCs w:val="24"/>
        </w:rPr>
      </w:pPr>
    </w:p>
    <w:p w14:paraId="33D54944" w14:textId="77777777" w:rsidR="004867C4" w:rsidDel="00020543" w:rsidRDefault="004867C4">
      <w:pPr>
        <w:jc w:val="both"/>
        <w:rPr>
          <w:del w:id="27" w:author="Jacob Orry Fierer" w:date="2019-02-07T08:14:00Z"/>
          <w:sz w:val="24"/>
          <w:szCs w:val="24"/>
        </w:rPr>
      </w:pPr>
    </w:p>
    <w:p w14:paraId="18687399" w14:textId="77777777" w:rsidR="004867C4" w:rsidDel="00020543" w:rsidRDefault="004867C4">
      <w:pPr>
        <w:jc w:val="both"/>
        <w:rPr>
          <w:del w:id="28" w:author="Jacob Orry Fierer" w:date="2019-02-07T08:14:00Z"/>
          <w:sz w:val="24"/>
          <w:szCs w:val="24"/>
        </w:rPr>
      </w:pPr>
    </w:p>
    <w:p w14:paraId="7A276967" w14:textId="77777777" w:rsidR="004867C4" w:rsidDel="00020543" w:rsidRDefault="004867C4">
      <w:pPr>
        <w:jc w:val="both"/>
        <w:rPr>
          <w:del w:id="29" w:author="Jacob Orry Fierer" w:date="2019-02-07T08:14:00Z"/>
          <w:sz w:val="24"/>
          <w:szCs w:val="24"/>
        </w:rPr>
      </w:pPr>
    </w:p>
    <w:p w14:paraId="550396CB" w14:textId="77777777" w:rsidR="004867C4" w:rsidDel="00020543" w:rsidRDefault="004867C4">
      <w:pPr>
        <w:jc w:val="both"/>
        <w:rPr>
          <w:del w:id="30" w:author="Jacob Orry Fierer" w:date="2019-02-07T08:14:00Z"/>
          <w:sz w:val="24"/>
          <w:szCs w:val="24"/>
        </w:rPr>
      </w:pPr>
    </w:p>
    <w:p w14:paraId="05BCC5B0" w14:textId="77777777" w:rsidR="004867C4" w:rsidDel="00020543" w:rsidRDefault="004867C4">
      <w:pPr>
        <w:jc w:val="both"/>
        <w:rPr>
          <w:del w:id="31" w:author="Jacob Orry Fierer" w:date="2019-02-07T08:14:00Z"/>
          <w:sz w:val="24"/>
          <w:szCs w:val="24"/>
        </w:rPr>
      </w:pPr>
    </w:p>
    <w:p w14:paraId="35F89F8B" w14:textId="77777777" w:rsidR="004867C4" w:rsidDel="00020543" w:rsidRDefault="004867C4">
      <w:pPr>
        <w:jc w:val="both"/>
        <w:rPr>
          <w:del w:id="32" w:author="Jacob Orry Fierer" w:date="2019-02-07T08:14:00Z"/>
          <w:sz w:val="24"/>
          <w:szCs w:val="24"/>
        </w:rPr>
      </w:pPr>
    </w:p>
    <w:p w14:paraId="1E0D7097" w14:textId="77777777" w:rsidR="004867C4" w:rsidDel="00020543" w:rsidRDefault="004867C4">
      <w:pPr>
        <w:jc w:val="both"/>
        <w:rPr>
          <w:del w:id="33" w:author="Jacob Orry Fierer" w:date="2019-02-07T08:14:00Z"/>
          <w:sz w:val="24"/>
          <w:szCs w:val="24"/>
        </w:rPr>
      </w:pPr>
    </w:p>
    <w:p w14:paraId="04A50336" w14:textId="77777777" w:rsidR="004867C4" w:rsidDel="006F1BF4" w:rsidRDefault="004867C4">
      <w:pPr>
        <w:jc w:val="both"/>
        <w:rPr>
          <w:del w:id="34" w:author="Jacob Orry Fierer" w:date="2019-02-07T08:14:00Z"/>
          <w:sz w:val="24"/>
          <w:szCs w:val="24"/>
        </w:rPr>
      </w:pPr>
    </w:p>
    <w:p w14:paraId="4978E47E" w14:textId="77777777" w:rsidR="004867C4" w:rsidDel="006F1BF4" w:rsidRDefault="004867C4">
      <w:pPr>
        <w:jc w:val="both"/>
        <w:rPr>
          <w:del w:id="35" w:author="Jacob Orry Fierer" w:date="2019-02-07T08:14:00Z"/>
          <w:sz w:val="24"/>
          <w:szCs w:val="24"/>
        </w:rPr>
      </w:pPr>
    </w:p>
    <w:tbl>
      <w:tblPr>
        <w:tblStyle w:val="a0"/>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7C4" w:rsidDel="006F1BF4" w14:paraId="197E6C8F" w14:textId="77777777">
        <w:trPr>
          <w:del w:id="36" w:author="Jacob Orry Fierer" w:date="2019-02-07T08:14:00Z"/>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E28041" w14:textId="77777777" w:rsidR="004867C4" w:rsidDel="006F1BF4" w:rsidRDefault="004867C4">
            <w:pPr>
              <w:widowControl w:val="0"/>
              <w:spacing w:after="0" w:line="240" w:lineRule="auto"/>
              <w:rPr>
                <w:del w:id="37" w:author="Jacob Orry Fierer" w:date="2019-02-07T08:14:00Z"/>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5F0638" w14:textId="77777777" w:rsidR="004867C4" w:rsidDel="006F1BF4" w:rsidRDefault="004867C4">
            <w:pPr>
              <w:widowControl w:val="0"/>
              <w:spacing w:after="0" w:line="240" w:lineRule="auto"/>
              <w:rPr>
                <w:del w:id="38" w:author="Jacob Orry Fierer" w:date="2019-02-07T08:14:00Z"/>
              </w:rPr>
            </w:pPr>
          </w:p>
        </w:tc>
      </w:tr>
    </w:tbl>
    <w:p w14:paraId="2217781A" w14:textId="77777777" w:rsidR="004867C4" w:rsidRDefault="00020543">
      <w:pPr>
        <w:jc w:val="both"/>
        <w:rPr>
          <w:b/>
          <w:color w:val="4F81BD"/>
          <w:sz w:val="28"/>
          <w:szCs w:val="28"/>
          <w:u w:val="single"/>
        </w:rPr>
      </w:pPr>
      <w:bookmarkStart w:id="39" w:name="_30j0zll" w:colFirst="0" w:colLast="0"/>
      <w:bookmarkEnd w:id="39"/>
      <w:r>
        <w:rPr>
          <w:b/>
          <w:color w:val="4F81BD"/>
          <w:sz w:val="28"/>
          <w:szCs w:val="28"/>
          <w:u w:val="single"/>
        </w:rPr>
        <w:t xml:space="preserve">For additional </w:t>
      </w:r>
      <w:proofErr w:type="gramStart"/>
      <w:r>
        <w:rPr>
          <w:b/>
          <w:color w:val="4F81BD"/>
          <w:sz w:val="28"/>
          <w:szCs w:val="28"/>
          <w:u w:val="single"/>
        </w:rPr>
        <w:t>information</w:t>
      </w:r>
      <w:proofErr w:type="gramEnd"/>
      <w:r>
        <w:rPr>
          <w:b/>
          <w:color w:val="4F81BD"/>
          <w:sz w:val="28"/>
          <w:szCs w:val="28"/>
          <w:u w:val="single"/>
        </w:rPr>
        <w:t xml:space="preserve"> please contact:</w:t>
      </w:r>
    </w:p>
    <w:p w14:paraId="7967423A"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Orly Savion, PhD.</w:t>
      </w:r>
    </w:p>
    <w:p w14:paraId="0964A189"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Director of Business Development</w:t>
      </w:r>
    </w:p>
    <w:p w14:paraId="7495BEFC"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Tel: +972.8.9344374</w:t>
      </w:r>
    </w:p>
    <w:p w14:paraId="2FCCCEEC" w14:textId="77777777" w:rsidR="004867C4" w:rsidRDefault="00020543">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Email: </w:t>
      </w:r>
      <w:r>
        <w:rPr>
          <w:sz w:val="24"/>
          <w:szCs w:val="24"/>
        </w:rPr>
        <w:t>Orly.Savion@weizmann.ac.il</w:t>
      </w:r>
    </w:p>
    <w:sectPr w:rsidR="004867C4">
      <w:headerReference w:type="default" r:id="rId10"/>
      <w:footerReference w:type="default" r:id="rId11"/>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acob Orry Fierer" w:date="2019-02-07T10:07:00Z" w:initials="JOF">
    <w:p w14:paraId="381686BB" w14:textId="77777777" w:rsidR="00856AF4" w:rsidRDefault="00856AF4">
      <w:pPr>
        <w:pStyle w:val="CommentText"/>
      </w:pPr>
      <w:r>
        <w:rPr>
          <w:rStyle w:val="CommentReference"/>
        </w:rPr>
        <w:annotationRef/>
      </w:r>
      <w:r>
        <w:t>Do not write any protein or peptide, unless there are results to show that this works for any protein/peptide.</w:t>
      </w:r>
    </w:p>
  </w:comment>
  <w:comment w:id="6" w:author="Jacob Orry Fierer" w:date="2019-02-07T10:11:00Z" w:initials="JOF">
    <w:p w14:paraId="66B7A0BE" w14:textId="2D9E7FC0" w:rsidR="00C07FAF" w:rsidRDefault="00C07FAF">
      <w:pPr>
        <w:pStyle w:val="CommentText"/>
      </w:pPr>
      <w:r>
        <w:rPr>
          <w:rStyle w:val="CommentReference"/>
        </w:rPr>
        <w:annotationRef/>
      </w:r>
    </w:p>
  </w:comment>
  <w:comment w:id="7" w:author="Jacob Orry Fierer" w:date="2019-02-07T10:08:00Z" w:initials="JOF">
    <w:p w14:paraId="533B75B8" w14:textId="77777777" w:rsidR="00856AF4" w:rsidRDefault="00856AF4">
      <w:pPr>
        <w:pStyle w:val="CommentText"/>
      </w:pPr>
      <w:r>
        <w:rPr>
          <w:rStyle w:val="CommentReference"/>
        </w:rPr>
        <w:annotationRef/>
      </w:r>
      <w:r>
        <w:t xml:space="preserve">Do not include the word “any”. In this context it means that a company could pull out any protein and demand that this works for them. And if they find the exception, we are now caught in a lie. Here, the way I have worded this sentence is to ensure a degree of ambiguity. </w:t>
      </w:r>
    </w:p>
  </w:comment>
  <w:comment w:id="13" w:author="Jacob Orry Fierer" w:date="2019-02-07T10:12:00Z" w:initials="JOF">
    <w:p w14:paraId="7C6D1C90" w14:textId="793A5304" w:rsidR="00C07FAF" w:rsidRDefault="00C07FAF">
      <w:pPr>
        <w:pStyle w:val="CommentText"/>
      </w:pPr>
      <w:r>
        <w:rPr>
          <w:rStyle w:val="CommentReference"/>
        </w:rPr>
        <w:annotationRef/>
      </w:r>
      <w:proofErr w:type="spellStart"/>
      <w:r>
        <w:t>Ka</w:t>
      </w:r>
      <w:proofErr w:type="spellEnd"/>
      <w:r>
        <w:t xml:space="preserve"> or </w:t>
      </w:r>
      <w:proofErr w:type="spellStart"/>
      <w:r>
        <w:t>Kd</w:t>
      </w:r>
      <w:proofErr w:type="spellEnd"/>
      <w:r>
        <w:t xml:space="preserve"> in this case is not particularly helpful. As the real value here in this technology is the increase of the half-life. It’s basically the logical order of operations. If this only extends half-life by 5%, why do I care if it has amazing binding affinity? However, if I can increase the half-life by 1000%, then the nuance of the chemistry becomes important and discussions can arise as how to improve on that and fit within the company’s manufacturing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1686BB" w15:done="0"/>
  <w15:commentEx w15:paraId="66B7A0BE" w15:paraIdParent="381686BB" w15:done="0"/>
  <w15:commentEx w15:paraId="533B75B8" w15:done="0"/>
  <w15:commentEx w15:paraId="7C6D1C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38EBE" w14:textId="77777777" w:rsidR="003A50E4" w:rsidRDefault="00020543">
      <w:pPr>
        <w:spacing w:after="0" w:line="240" w:lineRule="auto"/>
      </w:pPr>
      <w:r>
        <w:separator/>
      </w:r>
    </w:p>
  </w:endnote>
  <w:endnote w:type="continuationSeparator" w:id="0">
    <w:p w14:paraId="44109041" w14:textId="77777777" w:rsidR="003A50E4" w:rsidRDefault="0002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ED7C5" w14:textId="77777777" w:rsidR="004867C4" w:rsidRDefault="00020543">
    <w:pPr>
      <w:pBdr>
        <w:top w:val="nil"/>
        <w:left w:val="nil"/>
        <w:bottom w:val="nil"/>
        <w:right w:val="nil"/>
        <w:between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i/>
        <w:color w:val="7F7F7F"/>
        <w:sz w:val="20"/>
        <w:szCs w:val="20"/>
      </w:rPr>
    </w:pPr>
    <w:r>
      <w:rPr>
        <w:b/>
        <w:i/>
        <w:color w:val="7F7F7F"/>
        <w:sz w:val="18"/>
        <w:szCs w:val="18"/>
      </w:rPr>
      <w:t xml:space="preserve"> </w:t>
    </w:r>
    <w:r>
      <w:rPr>
        <w:b/>
        <w:i/>
        <w:color w:val="7F7F7F"/>
        <w:sz w:val="18"/>
        <w:szCs w:val="18"/>
      </w:rPr>
      <w:tab/>
    </w:r>
    <w:r>
      <w:rPr>
        <w:b/>
        <w:i/>
        <w:color w:val="7F7F7F"/>
        <w:sz w:val="18"/>
        <w:szCs w:val="18"/>
      </w:rPr>
      <w:tab/>
    </w:r>
  </w:p>
  <w:p w14:paraId="03A85060" w14:textId="77777777" w:rsidR="004867C4" w:rsidRDefault="004867C4">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14470" w14:textId="77777777" w:rsidR="003A50E4" w:rsidRDefault="00020543">
      <w:pPr>
        <w:spacing w:after="0" w:line="240" w:lineRule="auto"/>
      </w:pPr>
      <w:r>
        <w:separator/>
      </w:r>
    </w:p>
  </w:footnote>
  <w:footnote w:type="continuationSeparator" w:id="0">
    <w:p w14:paraId="660FA9E6" w14:textId="77777777" w:rsidR="003A50E4" w:rsidRDefault="00020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E4A52" w14:textId="77777777" w:rsidR="004867C4" w:rsidRDefault="00020543">
    <w:pPr>
      <w:pBdr>
        <w:top w:val="nil"/>
        <w:left w:val="nil"/>
        <w:bottom w:val="nil"/>
        <w:right w:val="nil"/>
        <w:between w:val="nil"/>
      </w:pBdr>
      <w:tabs>
        <w:tab w:val="center" w:pos="4320"/>
        <w:tab w:val="right" w:pos="8640"/>
      </w:tabs>
      <w:spacing w:after="0" w:line="240" w:lineRule="auto"/>
      <w:rPr>
        <w:color w:val="000000"/>
      </w:rPr>
    </w:pPr>
    <w:r>
      <w:rPr>
        <w:noProof/>
      </w:rPr>
      <w:drawing>
        <wp:anchor distT="0" distB="0" distL="0" distR="0" simplePos="0" relativeHeight="251658240" behindDoc="0" locked="0" layoutInCell="1" hidden="0" allowOverlap="1" wp14:anchorId="11951DE2" wp14:editId="20A81F9A">
          <wp:simplePos x="0" y="0"/>
          <wp:positionH relativeFrom="column">
            <wp:posOffset>13334</wp:posOffset>
          </wp:positionH>
          <wp:positionV relativeFrom="paragraph">
            <wp:posOffset>20320</wp:posOffset>
          </wp:positionV>
          <wp:extent cx="4587240" cy="764540"/>
          <wp:effectExtent l="0" t="0" r="0" b="0"/>
          <wp:wrapSquare wrapText="bothSides" distT="0" distB="0" distL="0" distR="0"/>
          <wp:docPr id="1" name="image1.jpg" descr="letter1c"/>
          <wp:cNvGraphicFramePr/>
          <a:graphic xmlns:a="http://schemas.openxmlformats.org/drawingml/2006/main">
            <a:graphicData uri="http://schemas.openxmlformats.org/drawingml/2006/picture">
              <pic:pic xmlns:pic="http://schemas.openxmlformats.org/drawingml/2006/picture">
                <pic:nvPicPr>
                  <pic:cNvPr id="0" name="image1.jpg" descr="letter1c"/>
                  <pic:cNvPicPr preferRelativeResize="0"/>
                </pic:nvPicPr>
                <pic:blipFill>
                  <a:blip r:embed="rId1"/>
                  <a:srcRect/>
                  <a:stretch>
                    <a:fillRect/>
                  </a:stretch>
                </pic:blipFill>
                <pic:spPr>
                  <a:xfrm>
                    <a:off x="0" y="0"/>
                    <a:ext cx="4587240" cy="764540"/>
                  </a:xfrm>
                  <a:prstGeom prst="rect">
                    <a:avLst/>
                  </a:prstGeom>
                  <a:ln/>
                </pic:spPr>
              </pic:pic>
            </a:graphicData>
          </a:graphic>
        </wp:anchor>
      </w:drawing>
    </w:r>
  </w:p>
  <w:p w14:paraId="2A461AAF" w14:textId="77777777" w:rsidR="004867C4" w:rsidRDefault="004867C4">
    <w:pPr>
      <w:pBdr>
        <w:top w:val="nil"/>
        <w:left w:val="nil"/>
        <w:bottom w:val="nil"/>
        <w:right w:val="nil"/>
        <w:between w:val="nil"/>
      </w:pBdr>
      <w:tabs>
        <w:tab w:val="center" w:pos="4320"/>
        <w:tab w:val="right" w:pos="8640"/>
      </w:tabs>
      <w:spacing w:after="0" w:line="240" w:lineRule="auto"/>
      <w:rPr>
        <w:color w:val="000000"/>
      </w:rPr>
    </w:pPr>
  </w:p>
  <w:p w14:paraId="5E7A7ED1" w14:textId="77777777" w:rsidR="004867C4" w:rsidRDefault="004867C4">
    <w:pPr>
      <w:pBdr>
        <w:top w:val="nil"/>
        <w:left w:val="nil"/>
        <w:bottom w:val="nil"/>
        <w:right w:val="nil"/>
        <w:between w:val="nil"/>
      </w:pBdr>
      <w:tabs>
        <w:tab w:val="center" w:pos="4320"/>
        <w:tab w:val="right" w:pos="8640"/>
      </w:tabs>
      <w:spacing w:after="0" w:line="240" w:lineRule="auto"/>
      <w:rPr>
        <w:color w:val="000000"/>
      </w:rPr>
    </w:pPr>
  </w:p>
  <w:p w14:paraId="1C601090" w14:textId="77777777" w:rsidR="004867C4" w:rsidRDefault="004867C4">
    <w:pPr>
      <w:pBdr>
        <w:top w:val="nil"/>
        <w:left w:val="nil"/>
        <w:bottom w:val="nil"/>
        <w:right w:val="nil"/>
        <w:between w:val="nil"/>
      </w:pBdr>
      <w:tabs>
        <w:tab w:val="center" w:pos="4320"/>
        <w:tab w:val="right" w:pos="8640"/>
      </w:tabs>
      <w:spacing w:after="0" w:line="240" w:lineRule="auto"/>
      <w:rPr>
        <w:color w:val="000000"/>
      </w:rPr>
    </w:pPr>
  </w:p>
  <w:p w14:paraId="2C6828B9" w14:textId="77777777" w:rsidR="004867C4" w:rsidRDefault="004867C4">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34A8A"/>
    <w:multiLevelType w:val="multilevel"/>
    <w:tmpl w:val="8818A2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7C4"/>
    <w:rsid w:val="00020543"/>
    <w:rsid w:val="003A50E4"/>
    <w:rsid w:val="00472887"/>
    <w:rsid w:val="004867C4"/>
    <w:rsid w:val="006F1BF4"/>
    <w:rsid w:val="00856AF4"/>
    <w:rsid w:val="00A00504"/>
    <w:rsid w:val="00A76B11"/>
    <w:rsid w:val="00C07FAF"/>
    <w:rsid w:val="00EA78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E10B"/>
  <w15:docId w15:val="{E0298B66-AF9C-4829-9278-5501021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56AF4"/>
    <w:rPr>
      <w:sz w:val="16"/>
      <w:szCs w:val="16"/>
    </w:rPr>
  </w:style>
  <w:style w:type="paragraph" w:styleId="CommentText">
    <w:name w:val="annotation text"/>
    <w:basedOn w:val="Normal"/>
    <w:link w:val="CommentTextChar"/>
    <w:uiPriority w:val="99"/>
    <w:semiHidden/>
    <w:unhideWhenUsed/>
    <w:rsid w:val="00856AF4"/>
    <w:pPr>
      <w:spacing w:line="240" w:lineRule="auto"/>
    </w:pPr>
    <w:rPr>
      <w:sz w:val="20"/>
      <w:szCs w:val="20"/>
    </w:rPr>
  </w:style>
  <w:style w:type="character" w:customStyle="1" w:styleId="CommentTextChar">
    <w:name w:val="Comment Text Char"/>
    <w:basedOn w:val="DefaultParagraphFont"/>
    <w:link w:val="CommentText"/>
    <w:uiPriority w:val="99"/>
    <w:semiHidden/>
    <w:rsid w:val="00856AF4"/>
    <w:rPr>
      <w:sz w:val="20"/>
      <w:szCs w:val="20"/>
    </w:rPr>
  </w:style>
  <w:style w:type="paragraph" w:styleId="CommentSubject">
    <w:name w:val="annotation subject"/>
    <w:basedOn w:val="CommentText"/>
    <w:next w:val="CommentText"/>
    <w:link w:val="CommentSubjectChar"/>
    <w:uiPriority w:val="99"/>
    <w:semiHidden/>
    <w:unhideWhenUsed/>
    <w:rsid w:val="00856AF4"/>
    <w:rPr>
      <w:b/>
      <w:bCs/>
    </w:rPr>
  </w:style>
  <w:style w:type="character" w:customStyle="1" w:styleId="CommentSubjectChar">
    <w:name w:val="Comment Subject Char"/>
    <w:basedOn w:val="CommentTextChar"/>
    <w:link w:val="CommentSubject"/>
    <w:uiPriority w:val="99"/>
    <w:semiHidden/>
    <w:rsid w:val="00856AF4"/>
    <w:rPr>
      <w:b/>
      <w:bCs/>
      <w:sz w:val="20"/>
      <w:szCs w:val="20"/>
    </w:rPr>
  </w:style>
  <w:style w:type="paragraph" w:styleId="BalloonText">
    <w:name w:val="Balloon Text"/>
    <w:basedOn w:val="Normal"/>
    <w:link w:val="BalloonTextChar"/>
    <w:uiPriority w:val="99"/>
    <w:semiHidden/>
    <w:unhideWhenUsed/>
    <w:rsid w:val="00856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A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3C2C-1DC5-47C8-A167-745B069B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Weizmann Institute of Sceince</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Orry Fierer</cp:lastModifiedBy>
  <cp:revision>8</cp:revision>
  <dcterms:created xsi:type="dcterms:W3CDTF">2019-02-07T06:10:00Z</dcterms:created>
  <dcterms:modified xsi:type="dcterms:W3CDTF">2019-02-07T08:21:00Z</dcterms:modified>
</cp:coreProperties>
</file>