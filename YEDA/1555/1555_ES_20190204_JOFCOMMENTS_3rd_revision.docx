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21E40" w14:textId="77777777" w:rsidR="00530FE1" w:rsidRDefault="00F955A0">
      <w:pPr>
        <w:spacing w:after="0"/>
        <w:jc w:val="both"/>
        <w:rPr>
          <w:b/>
          <w:color w:val="C0504D"/>
          <w:sz w:val="28"/>
          <w:szCs w:val="28"/>
        </w:rPr>
      </w:pPr>
      <w:r>
        <w:rPr>
          <w:b/>
          <w:color w:val="C0504D"/>
          <w:sz w:val="28"/>
          <w:szCs w:val="28"/>
        </w:rPr>
        <w:t>A Novel Method for Increasing Protein and Peptide Based Drugs Half-Life:</w:t>
      </w:r>
    </w:p>
    <w:p w14:paraId="66DF4BD9" w14:textId="77777777" w:rsidR="00530FE1" w:rsidRDefault="00F955A0">
      <w:pPr>
        <w:spacing w:after="0"/>
        <w:jc w:val="both"/>
        <w:rPr>
          <w:b/>
          <w:sz w:val="36"/>
          <w:szCs w:val="36"/>
          <w:u w:val="single"/>
        </w:rPr>
      </w:pPr>
      <w:r>
        <w:rPr>
          <w:b/>
          <w:sz w:val="36"/>
          <w:szCs w:val="36"/>
          <w:u w:val="single"/>
        </w:rPr>
        <w:t>Engineered Prolonged-Acting Prodrugs via Albumin-Binding Probes</w:t>
      </w:r>
    </w:p>
    <w:tbl>
      <w:tblPr>
        <w:tblStyle w:val="a"/>
        <w:tblW w:w="5128" w:type="dxa"/>
        <w:tblInd w:w="108" w:type="dxa"/>
        <w:tblBorders>
          <w:top w:val="single" w:sz="8" w:space="0" w:color="8064A2"/>
          <w:bottom w:val="single" w:sz="8" w:space="0" w:color="8064A2"/>
        </w:tblBorders>
        <w:tblLayout w:type="fixed"/>
        <w:tblLook w:val="0400" w:firstRow="0" w:lastRow="0" w:firstColumn="0" w:lastColumn="0" w:noHBand="0" w:noVBand="1"/>
      </w:tblPr>
      <w:tblGrid>
        <w:gridCol w:w="1996"/>
        <w:gridCol w:w="3132"/>
      </w:tblGrid>
      <w:tr w:rsidR="00530FE1" w14:paraId="41D1E8A2" w14:textId="77777777" w:rsidTr="00BD7901">
        <w:trPr>
          <w:trHeight w:val="213"/>
        </w:trPr>
        <w:tc>
          <w:tcPr>
            <w:tcW w:w="1996" w:type="dxa"/>
            <w:tcBorders>
              <w:top w:val="single" w:sz="8" w:space="0" w:color="8064A2"/>
              <w:left w:val="nil"/>
              <w:bottom w:val="nil"/>
              <w:right w:val="nil"/>
            </w:tcBorders>
            <w:shd w:val="clear" w:color="auto" w:fill="F5F2F8"/>
          </w:tcPr>
          <w:p w14:paraId="1F6DB26E" w14:textId="77777777" w:rsidR="00530FE1" w:rsidRDefault="00F955A0">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Project Number: </w:t>
            </w:r>
          </w:p>
        </w:tc>
        <w:tc>
          <w:tcPr>
            <w:tcW w:w="3132" w:type="dxa"/>
            <w:tcBorders>
              <w:top w:val="single" w:sz="8" w:space="0" w:color="8064A2"/>
              <w:left w:val="nil"/>
              <w:bottom w:val="nil"/>
              <w:right w:val="nil"/>
            </w:tcBorders>
            <w:shd w:val="clear" w:color="auto" w:fill="F5F2F8"/>
          </w:tcPr>
          <w:p w14:paraId="4E62DD55" w14:textId="77777777" w:rsidR="00530FE1" w:rsidRDefault="00F955A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#1555</w:t>
            </w:r>
          </w:p>
        </w:tc>
      </w:tr>
      <w:tr w:rsidR="00530FE1" w14:paraId="757318D3" w14:textId="77777777" w:rsidTr="00BD7901">
        <w:trPr>
          <w:trHeight w:val="458"/>
        </w:trPr>
        <w:tc>
          <w:tcPr>
            <w:tcW w:w="1996" w:type="dxa"/>
            <w:tcBorders>
              <w:top w:val="nil"/>
              <w:left w:val="nil"/>
              <w:bottom w:val="nil"/>
              <w:right w:val="nil"/>
            </w:tcBorders>
            <w:shd w:val="clear" w:color="auto" w:fill="DFD8E8"/>
          </w:tcPr>
          <w:p w14:paraId="2CD67821" w14:textId="77777777" w:rsidR="00530FE1" w:rsidRDefault="00F955A0">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Principal Investigator: </w:t>
            </w:r>
          </w:p>
        </w:tc>
        <w:tc>
          <w:tcPr>
            <w:tcW w:w="3132" w:type="dxa"/>
            <w:tcBorders>
              <w:top w:val="nil"/>
              <w:left w:val="nil"/>
              <w:bottom w:val="nil"/>
              <w:right w:val="nil"/>
            </w:tcBorders>
            <w:shd w:val="clear" w:color="auto" w:fill="DFD8E8"/>
          </w:tcPr>
          <w:p w14:paraId="3ACB4555" w14:textId="77777777" w:rsidR="00530FE1" w:rsidRDefault="00F955A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 xml:space="preserve">Prof. Yoram </w:t>
            </w:r>
            <w:proofErr w:type="spellStart"/>
            <w:r>
              <w:rPr>
                <w:rFonts w:ascii="Tahoma" w:eastAsia="Tahoma" w:hAnsi="Tahoma" w:cs="Tahoma"/>
                <w:sz w:val="20"/>
                <w:szCs w:val="20"/>
              </w:rPr>
              <w:t>Shechter</w:t>
            </w:r>
            <w:proofErr w:type="spellEnd"/>
            <w:r>
              <w:rPr>
                <w:rFonts w:ascii="Tahoma" w:eastAsia="Tahoma" w:hAnsi="Tahoma" w:cs="Tahoma"/>
                <w:sz w:val="20"/>
                <w:szCs w:val="20"/>
              </w:rPr>
              <w:t xml:space="preserve"> </w:t>
            </w:r>
          </w:p>
          <w:p w14:paraId="232FA253" w14:textId="77777777" w:rsidR="00530FE1" w:rsidRDefault="00F955A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 xml:space="preserve">Prof. Matityahu </w:t>
            </w:r>
            <w:proofErr w:type="spellStart"/>
            <w:r>
              <w:rPr>
                <w:rFonts w:ascii="Tahoma" w:eastAsia="Tahoma" w:hAnsi="Tahoma" w:cs="Tahoma"/>
                <w:sz w:val="20"/>
                <w:szCs w:val="20"/>
              </w:rPr>
              <w:t>Fridkin</w:t>
            </w:r>
            <w:proofErr w:type="spellEnd"/>
          </w:p>
        </w:tc>
      </w:tr>
      <w:tr w:rsidR="00530FE1" w14:paraId="3C7D9138" w14:textId="77777777" w:rsidTr="00BD7901">
        <w:trPr>
          <w:trHeight w:val="152"/>
        </w:trPr>
        <w:tc>
          <w:tcPr>
            <w:tcW w:w="1996" w:type="dxa"/>
            <w:tcBorders>
              <w:top w:val="nil"/>
              <w:bottom w:val="single" w:sz="8" w:space="0" w:color="8064A2"/>
            </w:tcBorders>
            <w:shd w:val="clear" w:color="auto" w:fill="F5F2F8"/>
          </w:tcPr>
          <w:p w14:paraId="5B8C4C37" w14:textId="77777777" w:rsidR="00530FE1" w:rsidRDefault="00F955A0">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Patent Status: </w:t>
            </w:r>
          </w:p>
        </w:tc>
        <w:tc>
          <w:tcPr>
            <w:tcW w:w="3132" w:type="dxa"/>
            <w:tcBorders>
              <w:top w:val="nil"/>
              <w:bottom w:val="single" w:sz="8" w:space="0" w:color="8064A2"/>
            </w:tcBorders>
            <w:shd w:val="clear" w:color="auto" w:fill="F5F2F8"/>
          </w:tcPr>
          <w:p w14:paraId="3054B3AC" w14:textId="77777777" w:rsidR="00530FE1" w:rsidRDefault="00F955A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Pending</w:t>
            </w:r>
          </w:p>
        </w:tc>
      </w:tr>
    </w:tbl>
    <w:p w14:paraId="3838F2FA" w14:textId="77777777" w:rsidR="00530FE1" w:rsidRDefault="00F955A0">
      <w:pPr>
        <w:widowControl w:val="0"/>
        <w:pBdr>
          <w:top w:val="nil"/>
          <w:left w:val="nil"/>
          <w:bottom w:val="nil"/>
          <w:right w:val="nil"/>
          <w:between w:val="nil"/>
        </w:pBdr>
        <w:spacing w:after="0" w:line="240" w:lineRule="auto"/>
        <w:jc w:val="both"/>
        <w:rPr>
          <w:b/>
          <w:color w:val="4F81BD"/>
          <w:sz w:val="24"/>
          <w:szCs w:val="24"/>
          <w:u w:val="single"/>
        </w:rPr>
      </w:pPr>
      <w:r>
        <w:rPr>
          <w:b/>
          <w:color w:val="4F81BD"/>
          <w:sz w:val="28"/>
          <w:szCs w:val="28"/>
          <w:u w:val="single"/>
        </w:rPr>
        <w:t>Overview</w:t>
      </w:r>
    </w:p>
    <w:p w14:paraId="7BCE2E4B" w14:textId="77777777" w:rsidR="00530FE1" w:rsidRDefault="00F955A0">
      <w:pPr>
        <w:widowControl w:val="0"/>
        <w:pBdr>
          <w:top w:val="nil"/>
          <w:left w:val="nil"/>
          <w:bottom w:val="nil"/>
          <w:right w:val="nil"/>
          <w:between w:val="nil"/>
        </w:pBdr>
        <w:spacing w:after="120" w:line="276" w:lineRule="auto"/>
        <w:jc w:val="both"/>
        <w:rPr>
          <w:b/>
          <w:sz w:val="24"/>
          <w:szCs w:val="24"/>
        </w:rPr>
      </w:pPr>
      <w:r>
        <w:rPr>
          <w:b/>
          <w:sz w:val="24"/>
          <w:szCs w:val="24"/>
        </w:rPr>
        <w:t>A novel method for increasing the half-life of protein and peptide therapeutics.</w:t>
      </w:r>
    </w:p>
    <w:p w14:paraId="2FD2EC68" w14:textId="77777777" w:rsidR="00530FE1" w:rsidRDefault="00F955A0">
      <w:pPr>
        <w:widowControl w:val="0"/>
        <w:pBdr>
          <w:top w:val="nil"/>
          <w:left w:val="nil"/>
          <w:bottom w:val="nil"/>
          <w:right w:val="nil"/>
          <w:between w:val="nil"/>
        </w:pBdr>
        <w:spacing w:after="0" w:line="240" w:lineRule="auto"/>
        <w:jc w:val="both"/>
        <w:rPr>
          <w:b/>
          <w:color w:val="4F81BD"/>
          <w:sz w:val="28"/>
          <w:szCs w:val="28"/>
          <w:u w:val="single"/>
        </w:rPr>
      </w:pPr>
      <w:r>
        <w:rPr>
          <w:b/>
          <w:color w:val="4F81BD"/>
          <w:sz w:val="28"/>
          <w:szCs w:val="28"/>
          <w:u w:val="single"/>
        </w:rPr>
        <w:t xml:space="preserve">Background </w:t>
      </w:r>
      <w:r>
        <w:rPr>
          <w:b/>
          <w:color w:val="4F81BD"/>
          <w:sz w:val="28"/>
          <w:szCs w:val="28"/>
          <w:u w:val="single"/>
        </w:rPr>
        <w:t>and</w:t>
      </w:r>
      <w:r>
        <w:rPr>
          <w:b/>
          <w:color w:val="4F81BD"/>
          <w:sz w:val="28"/>
          <w:szCs w:val="28"/>
          <w:u w:val="single"/>
        </w:rPr>
        <w:t xml:space="preserve"> Unmet Need:</w:t>
      </w:r>
    </w:p>
    <w:p w14:paraId="49C420AE" w14:textId="7316FC0C" w:rsidR="00530FE1" w:rsidRPr="00530FE1" w:rsidRDefault="00F955A0" w:rsidP="004E3D4B">
      <w:pPr>
        <w:spacing w:after="0" w:line="240" w:lineRule="auto"/>
        <w:jc w:val="both"/>
        <w:rPr>
          <w:rPrChange w:id="0" w:author="Jacob Orry Fierer" w:date="2019-02-05T08:12:00Z">
            <w:rPr>
              <w:b/>
              <w:sz w:val="24"/>
              <w:szCs w:val="24"/>
            </w:rPr>
          </w:rPrChange>
        </w:rPr>
      </w:pPr>
      <w:r>
        <w:rPr>
          <w:sz w:val="24"/>
          <w:szCs w:val="24"/>
        </w:rPr>
        <w:t>Therapeutics</w:t>
      </w:r>
      <w:commentRangeStart w:id="1"/>
      <w:commentRangeStart w:id="2"/>
      <w:r>
        <w:rPr>
          <w:sz w:val="24"/>
          <w:szCs w:val="24"/>
        </w:rPr>
        <w:t xml:space="preserve"> based on proteins and peptides </w:t>
      </w:r>
      <w:commentRangeEnd w:id="1"/>
      <w:r>
        <w:commentReference w:id="1"/>
      </w:r>
      <w:commentRangeEnd w:id="2"/>
      <w:r>
        <w:commentReference w:id="2"/>
      </w:r>
      <w:r>
        <w:rPr>
          <w:sz w:val="24"/>
          <w:szCs w:val="24"/>
        </w:rPr>
        <w:t xml:space="preserve">are an important class of medicines serving </w:t>
      </w:r>
      <w:proofErr w:type="gramStart"/>
      <w:r>
        <w:rPr>
          <w:sz w:val="24"/>
          <w:szCs w:val="24"/>
        </w:rPr>
        <w:t>patients</w:t>
      </w:r>
      <w:proofErr w:type="gramEnd"/>
      <w:r>
        <w:rPr>
          <w:sz w:val="24"/>
          <w:szCs w:val="24"/>
        </w:rPr>
        <w:t xml:space="preserve"> most in need of novel therapies. Recently, approved recombinant protein therapeutics </w:t>
      </w:r>
      <w:proofErr w:type="gramStart"/>
      <w:r>
        <w:rPr>
          <w:sz w:val="24"/>
          <w:szCs w:val="24"/>
        </w:rPr>
        <w:t>have been developed</w:t>
      </w:r>
      <w:proofErr w:type="gramEnd"/>
      <w:r>
        <w:rPr>
          <w:sz w:val="24"/>
          <w:szCs w:val="24"/>
        </w:rPr>
        <w:t xml:space="preserve"> to treat a wide variety of clinical indications. However, most protein and peptide based drugs, in</w:t>
      </w:r>
      <w:r>
        <w:rPr>
          <w:sz w:val="24"/>
          <w:szCs w:val="24"/>
        </w:rPr>
        <w:t xml:space="preserve"> particular those lacking specific chemical modifications (e.g. glycosylation) and under a specific size (molecular mass &lt; 50 </w:t>
      </w:r>
      <w:proofErr w:type="spellStart"/>
      <w:r>
        <w:rPr>
          <w:sz w:val="24"/>
          <w:szCs w:val="24"/>
        </w:rPr>
        <w:t>kDa</w:t>
      </w:r>
      <w:proofErr w:type="spellEnd"/>
      <w:r>
        <w:rPr>
          <w:sz w:val="24"/>
          <w:szCs w:val="24"/>
        </w:rPr>
        <w:t xml:space="preserve">), are short-lived when introduced to the bloodstream. </w:t>
      </w:r>
      <w:r>
        <w:rPr>
          <w:b/>
          <w:sz w:val="24"/>
          <w:szCs w:val="24"/>
        </w:rPr>
        <w:t>Therefore, there is a clear need for a method to extend the half-life of</w:t>
      </w:r>
      <w:r>
        <w:rPr>
          <w:b/>
          <w:sz w:val="24"/>
          <w:szCs w:val="24"/>
        </w:rPr>
        <w:t xml:space="preserve"> protein and peptide based therapeutics that minimally interferes</w:t>
      </w:r>
      <w:r>
        <w:rPr>
          <w:b/>
          <w:sz w:val="24"/>
          <w:szCs w:val="24"/>
        </w:rPr>
        <w:t xml:space="preserve"> with its pharmacological activity.</w:t>
      </w:r>
    </w:p>
    <w:p w14:paraId="04269752" w14:textId="77777777" w:rsidR="00530FE1" w:rsidRPr="00530FE1" w:rsidRDefault="00530FE1">
      <w:pPr>
        <w:spacing w:after="0" w:line="240" w:lineRule="auto"/>
        <w:jc w:val="both"/>
        <w:rPr>
          <w:rPrChange w:id="3" w:author="Jacob Orry Fierer" w:date="2019-02-05T08:12:00Z">
            <w:rPr>
              <w:b/>
              <w:sz w:val="24"/>
              <w:szCs w:val="24"/>
            </w:rPr>
          </w:rPrChange>
        </w:rPr>
      </w:pPr>
    </w:p>
    <w:p w14:paraId="5787CBAD" w14:textId="77777777" w:rsidR="00530FE1" w:rsidRDefault="00F955A0">
      <w:pPr>
        <w:widowControl w:val="0"/>
        <w:pBdr>
          <w:top w:val="nil"/>
          <w:left w:val="nil"/>
          <w:bottom w:val="nil"/>
          <w:right w:val="nil"/>
          <w:between w:val="nil"/>
        </w:pBdr>
        <w:spacing w:after="0" w:line="240" w:lineRule="auto"/>
        <w:jc w:val="both"/>
        <w:rPr>
          <w:rFonts w:ascii="Verdana" w:eastAsia="Verdana" w:hAnsi="Verdana" w:cs="Verdana"/>
          <w:color w:val="00000A"/>
          <w:sz w:val="16"/>
          <w:szCs w:val="16"/>
        </w:rPr>
      </w:pPr>
      <w:r>
        <w:rPr>
          <w:b/>
          <w:color w:val="4F81BD"/>
          <w:sz w:val="28"/>
          <w:szCs w:val="28"/>
          <w:u w:val="single"/>
        </w:rPr>
        <w:t>The Innovation</w:t>
      </w:r>
    </w:p>
    <w:p w14:paraId="0F9D901B" w14:textId="6F604811" w:rsidR="00530FE1" w:rsidRDefault="00F955A0">
      <w:pPr>
        <w:spacing w:after="0" w:line="240" w:lineRule="auto"/>
        <w:jc w:val="both"/>
        <w:rPr>
          <w:sz w:val="24"/>
          <w:szCs w:val="24"/>
        </w:rPr>
      </w:pPr>
      <w:r>
        <w:rPr>
          <w:sz w:val="24"/>
          <w:szCs w:val="24"/>
        </w:rPr>
        <w:t xml:space="preserve">The groups of Profs. </w:t>
      </w:r>
      <w:proofErr w:type="spellStart"/>
      <w:r>
        <w:rPr>
          <w:sz w:val="24"/>
          <w:szCs w:val="24"/>
        </w:rPr>
        <w:t>Shechter</w:t>
      </w:r>
      <w:proofErr w:type="spellEnd"/>
      <w:r>
        <w:rPr>
          <w:sz w:val="24"/>
          <w:szCs w:val="24"/>
        </w:rPr>
        <w:t xml:space="preserve"> and </w:t>
      </w:r>
      <w:proofErr w:type="spellStart"/>
      <w:r>
        <w:rPr>
          <w:sz w:val="24"/>
          <w:szCs w:val="24"/>
        </w:rPr>
        <w:t>Fridkin</w:t>
      </w:r>
      <w:proofErr w:type="spellEnd"/>
      <w:r>
        <w:rPr>
          <w:sz w:val="24"/>
          <w:szCs w:val="24"/>
        </w:rPr>
        <w:t xml:space="preserve"> have designed a set of probes capable of extending the half-life of </w:t>
      </w:r>
      <w:commentRangeStart w:id="4"/>
      <w:r>
        <w:rPr>
          <w:sz w:val="24"/>
          <w:szCs w:val="24"/>
        </w:rPr>
        <w:t xml:space="preserve">any </w:t>
      </w:r>
      <w:commentRangeEnd w:id="4"/>
      <w:r w:rsidR="00486F31">
        <w:rPr>
          <w:rStyle w:val="CommentReference"/>
        </w:rPr>
        <w:commentReference w:id="4"/>
      </w:r>
      <w:r w:rsidR="00486F31">
        <w:rPr>
          <w:sz w:val="24"/>
          <w:szCs w:val="24"/>
        </w:rPr>
        <w:t>short-lived</w:t>
      </w:r>
      <w:r>
        <w:rPr>
          <w:sz w:val="24"/>
          <w:szCs w:val="24"/>
        </w:rPr>
        <w:t xml:space="preserve"> drug containing either an amino </w:t>
      </w:r>
      <w:proofErr w:type="gramStart"/>
      <w:r>
        <w:rPr>
          <w:sz w:val="24"/>
          <w:szCs w:val="24"/>
        </w:rPr>
        <w:t xml:space="preserve">or </w:t>
      </w:r>
      <w:proofErr w:type="spellStart"/>
      <w:r>
        <w:rPr>
          <w:sz w:val="24"/>
          <w:szCs w:val="24"/>
        </w:rPr>
        <w:t>mercapto</w:t>
      </w:r>
      <w:proofErr w:type="spellEnd"/>
      <w:proofErr w:type="gramEnd"/>
      <w:r>
        <w:rPr>
          <w:sz w:val="24"/>
          <w:szCs w:val="24"/>
        </w:rPr>
        <w:t xml:space="preserve"> group. </w:t>
      </w:r>
    </w:p>
    <w:p w14:paraId="2AAE10A2" w14:textId="77777777" w:rsidR="00530FE1" w:rsidRPr="00530FE1" w:rsidRDefault="00530FE1">
      <w:pPr>
        <w:spacing w:after="0" w:line="240" w:lineRule="auto"/>
        <w:jc w:val="both"/>
        <w:rPr>
          <w:rPrChange w:id="5" w:author="Jacob Orry Fierer" w:date="2019-02-05T08:12:00Z">
            <w:rPr>
              <w:sz w:val="24"/>
              <w:szCs w:val="24"/>
            </w:rPr>
          </w:rPrChange>
        </w:rPr>
      </w:pPr>
    </w:p>
    <w:p w14:paraId="72C0F2DC" w14:textId="77777777" w:rsidR="00530FE1" w:rsidRDefault="00F955A0">
      <w:pPr>
        <w:widowControl w:val="0"/>
        <w:spacing w:after="0" w:line="240" w:lineRule="auto"/>
        <w:jc w:val="both"/>
        <w:rPr>
          <w:b/>
          <w:color w:val="4F81BD"/>
          <w:sz w:val="28"/>
          <w:szCs w:val="28"/>
          <w:u w:val="single"/>
        </w:rPr>
      </w:pPr>
      <w:r>
        <w:rPr>
          <w:b/>
          <w:color w:val="4F81BD"/>
          <w:sz w:val="28"/>
          <w:szCs w:val="28"/>
          <w:u w:val="single"/>
        </w:rPr>
        <w:t>The Technology</w:t>
      </w:r>
    </w:p>
    <w:p w14:paraId="6F31E438" w14:textId="52158974" w:rsidR="00530FE1" w:rsidRDefault="00F955A0" w:rsidP="005807BF">
      <w:pPr>
        <w:widowControl w:val="0"/>
        <w:spacing w:after="0" w:line="240" w:lineRule="auto"/>
        <w:jc w:val="both"/>
        <w:rPr>
          <w:sz w:val="24"/>
          <w:szCs w:val="24"/>
        </w:rPr>
      </w:pPr>
      <w:bookmarkStart w:id="6" w:name="_gjdgxs" w:colFirst="0" w:colLast="0"/>
      <w:bookmarkEnd w:id="6"/>
      <w:commentRangeStart w:id="7"/>
      <w:r>
        <w:rPr>
          <w:sz w:val="24"/>
          <w:szCs w:val="24"/>
        </w:rPr>
        <w:t xml:space="preserve">The </w:t>
      </w:r>
      <w:r w:rsidR="004E3D4B">
        <w:rPr>
          <w:sz w:val="24"/>
          <w:szCs w:val="24"/>
        </w:rPr>
        <w:t>joint team</w:t>
      </w:r>
      <w:r>
        <w:rPr>
          <w:sz w:val="24"/>
          <w:szCs w:val="24"/>
        </w:rPr>
        <w:t xml:space="preserve"> </w:t>
      </w:r>
      <w:commentRangeEnd w:id="7"/>
      <w:r w:rsidR="004E3D4B">
        <w:rPr>
          <w:rStyle w:val="CommentReference"/>
        </w:rPr>
        <w:commentReference w:id="7"/>
      </w:r>
      <w:r>
        <w:rPr>
          <w:sz w:val="24"/>
          <w:szCs w:val="24"/>
        </w:rPr>
        <w:t xml:space="preserve">of Profs. </w:t>
      </w:r>
      <w:proofErr w:type="spellStart"/>
      <w:r>
        <w:rPr>
          <w:sz w:val="24"/>
          <w:szCs w:val="24"/>
        </w:rPr>
        <w:t>Shechter</w:t>
      </w:r>
      <w:proofErr w:type="spellEnd"/>
      <w:r>
        <w:rPr>
          <w:sz w:val="24"/>
          <w:szCs w:val="24"/>
        </w:rPr>
        <w:t xml:space="preserve"> and </w:t>
      </w:r>
      <w:proofErr w:type="spellStart"/>
      <w:r>
        <w:rPr>
          <w:rFonts w:ascii="Tahoma" w:eastAsia="Tahoma" w:hAnsi="Tahoma" w:cs="Tahoma"/>
          <w:sz w:val="20"/>
          <w:szCs w:val="20"/>
        </w:rPr>
        <w:t>Fridkin</w:t>
      </w:r>
      <w:proofErr w:type="spellEnd"/>
      <w:r>
        <w:rPr>
          <w:sz w:val="24"/>
          <w:szCs w:val="24"/>
        </w:rPr>
        <w:t xml:space="preserve"> have developed a set</w:t>
      </w:r>
      <w:r>
        <w:rPr>
          <w:sz w:val="24"/>
          <w:szCs w:val="24"/>
        </w:rPr>
        <w:t xml:space="preserve"> of novel probes capable of </w:t>
      </w:r>
      <w:proofErr w:type="gramStart"/>
      <w:r>
        <w:rPr>
          <w:sz w:val="24"/>
          <w:szCs w:val="24"/>
        </w:rPr>
        <w:t>binding  human</w:t>
      </w:r>
      <w:proofErr w:type="gramEnd"/>
      <w:r>
        <w:rPr>
          <w:sz w:val="24"/>
          <w:szCs w:val="24"/>
        </w:rPr>
        <w:t xml:space="preserve"> serum albumin (HSA) with high affinity (</w:t>
      </w:r>
      <w:proofErr w:type="spellStart"/>
      <w:r>
        <w:rPr>
          <w:sz w:val="24"/>
          <w:szCs w:val="24"/>
        </w:rPr>
        <w:t>K</w:t>
      </w:r>
      <w:r>
        <w:rPr>
          <w:sz w:val="24"/>
          <w:szCs w:val="24"/>
          <w:vertAlign w:val="subscript"/>
        </w:rPr>
        <w:t>a</w:t>
      </w:r>
      <w:proofErr w:type="spellEnd"/>
      <w:r>
        <w:rPr>
          <w:sz w:val="24"/>
          <w:szCs w:val="24"/>
        </w:rPr>
        <w:t xml:space="preserve"> = 10</w:t>
      </w:r>
      <w:r>
        <w:rPr>
          <w:sz w:val="24"/>
          <w:szCs w:val="24"/>
          <w:vertAlign w:val="superscript"/>
        </w:rPr>
        <w:t>5</w:t>
      </w:r>
      <w:r>
        <w:rPr>
          <w:sz w:val="24"/>
          <w:szCs w:val="24"/>
        </w:rPr>
        <w:t xml:space="preserve">), sufficient to turn short-lived molecules into long-lived species </w:t>
      </w:r>
      <w:r w:rsidRPr="004E3D4B">
        <w:rPr>
          <w:i/>
          <w:iCs/>
          <w:sz w:val="24"/>
          <w:szCs w:val="24"/>
        </w:rPr>
        <w:t>in vivo</w:t>
      </w:r>
      <w:r>
        <w:rPr>
          <w:sz w:val="24"/>
          <w:szCs w:val="24"/>
        </w:rPr>
        <w:t>. The probes are comprised of long-chain fatty acids (LCFA)-like sulfonated derivatives an</w:t>
      </w:r>
      <w:r>
        <w:rPr>
          <w:sz w:val="24"/>
          <w:szCs w:val="24"/>
        </w:rPr>
        <w:t>d are capable of selectively reacting with any drug containing an amino</w:t>
      </w:r>
      <w:del w:id="8" w:author="Jacob Orry Fierer" w:date="2019-02-05T16:05:00Z">
        <w:r w:rsidDel="00BE5671">
          <w:rPr>
            <w:sz w:val="24"/>
            <w:szCs w:val="24"/>
          </w:rPr>
          <w:delText>/</w:delText>
        </w:r>
      </w:del>
      <w:ins w:id="9" w:author="Jacob Orry Fierer" w:date="2019-02-05T16:05:00Z">
        <w:r w:rsidR="00BE5671">
          <w:rPr>
            <w:sz w:val="24"/>
            <w:szCs w:val="24"/>
          </w:rPr>
          <w:t xml:space="preserve"> and/or </w:t>
        </w:r>
      </w:ins>
      <w:proofErr w:type="spellStart"/>
      <w:r>
        <w:rPr>
          <w:sz w:val="24"/>
          <w:szCs w:val="24"/>
        </w:rPr>
        <w:t>mercapto</w:t>
      </w:r>
      <w:proofErr w:type="spellEnd"/>
      <w:r>
        <w:rPr>
          <w:sz w:val="24"/>
          <w:szCs w:val="24"/>
        </w:rPr>
        <w:t xml:space="preserve"> group (e.g. protein or peptides containing a </w:t>
      </w:r>
      <w:ins w:id="10" w:author="Jacob Orry Fierer" w:date="2019-02-05T16:05:00Z">
        <w:r w:rsidR="00BE5671">
          <w:rPr>
            <w:sz w:val="24"/>
            <w:szCs w:val="24"/>
          </w:rPr>
          <w:t xml:space="preserve">free </w:t>
        </w:r>
      </w:ins>
      <w:r>
        <w:rPr>
          <w:sz w:val="24"/>
          <w:szCs w:val="24"/>
        </w:rPr>
        <w:t xml:space="preserve">lysine or </w:t>
      </w:r>
      <w:del w:id="11" w:author="Jacob Orry Fierer" w:date="2019-02-05T16:05:00Z">
        <w:r w:rsidDel="00BE5671">
          <w:rPr>
            <w:sz w:val="24"/>
            <w:szCs w:val="24"/>
          </w:rPr>
          <w:delText xml:space="preserve">unbonded </w:delText>
        </w:r>
      </w:del>
      <w:r>
        <w:rPr>
          <w:sz w:val="24"/>
          <w:szCs w:val="24"/>
        </w:rPr>
        <w:t>cysteine residue</w:t>
      </w:r>
      <w:del w:id="12" w:author="Jacob Orry Fierer" w:date="2019-02-05T16:05:00Z">
        <w:r w:rsidDel="00BE5671">
          <w:rPr>
            <w:sz w:val="24"/>
            <w:szCs w:val="24"/>
          </w:rPr>
          <w:delText>s</w:delText>
        </w:r>
      </w:del>
      <w:r>
        <w:rPr>
          <w:sz w:val="24"/>
          <w:szCs w:val="24"/>
        </w:rPr>
        <w:t xml:space="preserve">). </w:t>
      </w:r>
      <w:commentRangeStart w:id="13"/>
      <w:r>
        <w:rPr>
          <w:sz w:val="24"/>
          <w:szCs w:val="24"/>
        </w:rPr>
        <w:t xml:space="preserve">Thanks to the high versatility in ligation sites on the target drug, drug-probe conjugates </w:t>
      </w:r>
      <w:proofErr w:type="gramStart"/>
      <w:r>
        <w:rPr>
          <w:sz w:val="24"/>
          <w:szCs w:val="24"/>
        </w:rPr>
        <w:t>can be generated</w:t>
      </w:r>
      <w:proofErr w:type="gramEnd"/>
      <w:r>
        <w:rPr>
          <w:sz w:val="24"/>
          <w:szCs w:val="24"/>
        </w:rPr>
        <w:t xml:space="preserve"> that </w:t>
      </w:r>
      <w:del w:id="14" w:author="Jacob Orry Fierer" w:date="2019-02-05T16:06:00Z">
        <w:r w:rsidDel="00BE5671">
          <w:rPr>
            <w:sz w:val="24"/>
            <w:szCs w:val="24"/>
          </w:rPr>
          <w:delText>do not</w:delText>
        </w:r>
      </w:del>
      <w:ins w:id="15" w:author="Jacob Orry Fierer" w:date="2019-02-05T16:06:00Z">
        <w:r w:rsidR="00BE5671">
          <w:rPr>
            <w:sz w:val="24"/>
            <w:szCs w:val="24"/>
          </w:rPr>
          <w:t>are likely not to</w:t>
        </w:r>
      </w:ins>
      <w:r>
        <w:rPr>
          <w:sz w:val="24"/>
          <w:szCs w:val="24"/>
        </w:rPr>
        <w:t xml:space="preserve"> interfere with the pharmacological activity of the target drug.</w:t>
      </w:r>
      <w:commentRangeEnd w:id="13"/>
      <w:r w:rsidR="00BE5671">
        <w:rPr>
          <w:rStyle w:val="CommentReference"/>
        </w:rPr>
        <w:commentReference w:id="13"/>
      </w:r>
      <w:r>
        <w:rPr>
          <w:sz w:val="24"/>
          <w:szCs w:val="24"/>
        </w:rPr>
        <w:t xml:space="preserve"> Testing done at Profs. </w:t>
      </w:r>
      <w:proofErr w:type="spellStart"/>
      <w:r>
        <w:rPr>
          <w:sz w:val="24"/>
          <w:szCs w:val="24"/>
        </w:rPr>
        <w:t>Shechter’s</w:t>
      </w:r>
      <w:proofErr w:type="spellEnd"/>
      <w:r>
        <w:rPr>
          <w:sz w:val="24"/>
          <w:szCs w:val="24"/>
        </w:rPr>
        <w:t xml:space="preserve"> and </w:t>
      </w:r>
      <w:proofErr w:type="spellStart"/>
      <w:r>
        <w:rPr>
          <w:rFonts w:ascii="Tahoma" w:eastAsia="Tahoma" w:hAnsi="Tahoma" w:cs="Tahoma"/>
          <w:sz w:val="20"/>
          <w:szCs w:val="20"/>
        </w:rPr>
        <w:t>Fridkin’s</w:t>
      </w:r>
      <w:proofErr w:type="spellEnd"/>
      <w:r>
        <w:rPr>
          <w:sz w:val="24"/>
          <w:szCs w:val="24"/>
        </w:rPr>
        <w:t xml:space="preserve"> lab demonstrated that all conjugates prepared using these probes exhibited considerably extended </w:t>
      </w:r>
      <w:r w:rsidRPr="005807BF">
        <w:rPr>
          <w:i/>
          <w:iCs/>
          <w:sz w:val="24"/>
          <w:szCs w:val="24"/>
          <w:rPrChange w:id="16" w:author="Jacob Orry Fierer" w:date="2019-02-05T16:10:00Z">
            <w:rPr>
              <w:sz w:val="24"/>
              <w:szCs w:val="24"/>
            </w:rPr>
          </w:rPrChange>
        </w:rPr>
        <w:t>in vivo</w:t>
      </w:r>
      <w:r>
        <w:rPr>
          <w:sz w:val="24"/>
          <w:szCs w:val="24"/>
        </w:rPr>
        <w:t xml:space="preserve"> </w:t>
      </w:r>
      <w:del w:id="17" w:author="Jacob Orry Fierer" w:date="2019-02-05T16:10:00Z">
        <w:r w:rsidDel="005807BF">
          <w:rPr>
            <w:sz w:val="24"/>
            <w:szCs w:val="24"/>
          </w:rPr>
          <w:delText>residence time</w:delText>
        </w:r>
      </w:del>
      <w:ins w:id="18" w:author="Jacob Orry Fierer" w:date="2019-02-05T16:10:00Z">
        <w:r w:rsidR="005807BF">
          <w:rPr>
            <w:sz w:val="24"/>
            <w:szCs w:val="24"/>
          </w:rPr>
          <w:t>half-lives</w:t>
        </w:r>
      </w:ins>
      <w:r>
        <w:rPr>
          <w:sz w:val="24"/>
          <w:szCs w:val="24"/>
        </w:rPr>
        <w:t xml:space="preserve"> compared to non-conjugated drugs</w:t>
      </w:r>
      <w:ins w:id="19" w:author="Jacob Orry Fierer" w:date="2019-02-05T16:10:00Z">
        <w:r w:rsidR="005807BF">
          <w:rPr>
            <w:sz w:val="24"/>
            <w:szCs w:val="24"/>
          </w:rPr>
          <w:t>,</w:t>
        </w:r>
      </w:ins>
      <w:r>
        <w:rPr>
          <w:sz w:val="24"/>
          <w:szCs w:val="24"/>
        </w:rPr>
        <w:t xml:space="preserve"> and were pharmacologically active.</w:t>
      </w:r>
    </w:p>
    <w:p w14:paraId="680D33C0" w14:textId="77777777" w:rsidR="00530FE1" w:rsidRDefault="00530FE1">
      <w:pPr>
        <w:widowControl w:val="0"/>
        <w:spacing w:after="0" w:line="276" w:lineRule="auto"/>
        <w:jc w:val="both"/>
        <w:rPr>
          <w:b/>
          <w:color w:val="C00000"/>
          <w:sz w:val="24"/>
          <w:szCs w:val="24"/>
        </w:rPr>
      </w:pPr>
    </w:p>
    <w:p w14:paraId="5D872CE2" w14:textId="7B7A2150" w:rsidR="00530FE1" w:rsidRDefault="00530FE1">
      <w:pPr>
        <w:widowControl w:val="0"/>
        <w:spacing w:after="0" w:line="276" w:lineRule="auto"/>
        <w:jc w:val="both"/>
        <w:rPr>
          <w:b/>
          <w:i/>
          <w:color w:val="C00000"/>
          <w:sz w:val="24"/>
          <w:szCs w:val="24"/>
        </w:rPr>
      </w:pPr>
    </w:p>
    <w:p w14:paraId="175CF0C0" w14:textId="77777777" w:rsidR="00780690" w:rsidRDefault="00780690">
      <w:pPr>
        <w:widowControl w:val="0"/>
        <w:spacing w:after="0" w:line="276" w:lineRule="auto"/>
        <w:jc w:val="both"/>
        <w:rPr>
          <w:b/>
          <w:i/>
          <w:color w:val="C00000"/>
          <w:sz w:val="24"/>
          <w:szCs w:val="24"/>
        </w:rPr>
      </w:pPr>
    </w:p>
    <w:p w14:paraId="1BD2009D" w14:textId="77777777" w:rsidR="005807BF" w:rsidRDefault="00F955A0" w:rsidP="005807BF">
      <w:pPr>
        <w:widowControl w:val="0"/>
        <w:pBdr>
          <w:top w:val="nil"/>
          <w:left w:val="nil"/>
          <w:bottom w:val="nil"/>
          <w:right w:val="nil"/>
          <w:between w:val="nil"/>
        </w:pBdr>
        <w:spacing w:after="0" w:line="276" w:lineRule="auto"/>
        <w:jc w:val="both"/>
        <w:rPr>
          <w:moveTo w:id="20" w:author="Jacob Orry Fierer" w:date="2019-02-05T16:11:00Z"/>
          <w:color w:val="000000"/>
          <w:sz w:val="24"/>
          <w:szCs w:val="24"/>
        </w:rPr>
      </w:pPr>
      <w:r>
        <w:rPr>
          <w:b/>
          <w:i/>
          <w:color w:val="C00000"/>
          <w:sz w:val="24"/>
          <w:szCs w:val="24"/>
        </w:rPr>
        <w:lastRenderedPageBreak/>
        <w:t>Advantages</w:t>
      </w:r>
      <w:ins w:id="21" w:author="Jacob Orry Fierer" w:date="2019-02-05T16:11:00Z">
        <w:r w:rsidR="005807BF">
          <w:rPr>
            <w:b/>
            <w:i/>
            <w:color w:val="C00000"/>
            <w:sz w:val="24"/>
            <w:szCs w:val="24"/>
          </w:rPr>
          <w:t xml:space="preserve"> and </w:t>
        </w:r>
      </w:ins>
      <w:moveToRangeStart w:id="22" w:author="Jacob Orry Fierer" w:date="2019-02-05T16:11:00Z" w:name="move275484"/>
      <w:moveTo w:id="23" w:author="Jacob Orry Fierer" w:date="2019-02-05T16:11:00Z">
        <w:r w:rsidR="005807BF">
          <w:rPr>
            <w:b/>
            <w:i/>
            <w:color w:val="C00000"/>
            <w:sz w:val="24"/>
            <w:szCs w:val="24"/>
          </w:rPr>
          <w:t>Applications</w:t>
        </w:r>
      </w:moveTo>
    </w:p>
    <w:moveToRangeEnd w:id="22"/>
    <w:p w14:paraId="25D1B5AA" w14:textId="6D455226" w:rsidR="00530FE1" w:rsidDel="005807BF" w:rsidRDefault="00530FE1">
      <w:pPr>
        <w:widowControl w:val="0"/>
        <w:spacing w:line="276" w:lineRule="auto"/>
        <w:jc w:val="both"/>
        <w:rPr>
          <w:del w:id="24" w:author="Jacob Orry Fierer" w:date="2019-02-05T16:11:00Z"/>
          <w:sz w:val="24"/>
          <w:szCs w:val="24"/>
        </w:rPr>
      </w:pPr>
    </w:p>
    <w:p w14:paraId="7933133F" w14:textId="77777777" w:rsidR="00530FE1" w:rsidRDefault="00F955A0">
      <w:pPr>
        <w:widowControl w:val="0"/>
        <w:numPr>
          <w:ilvl w:val="0"/>
          <w:numId w:val="2"/>
        </w:numPr>
        <w:pBdr>
          <w:top w:val="nil"/>
          <w:left w:val="nil"/>
          <w:bottom w:val="nil"/>
          <w:right w:val="nil"/>
          <w:between w:val="nil"/>
        </w:pBdr>
        <w:spacing w:after="0" w:line="276" w:lineRule="auto"/>
        <w:jc w:val="both"/>
        <w:rPr>
          <w:color w:val="000000"/>
          <w:sz w:val="24"/>
          <w:szCs w:val="24"/>
        </w:rPr>
      </w:pPr>
      <w:r>
        <w:rPr>
          <w:sz w:val="24"/>
          <w:szCs w:val="24"/>
        </w:rPr>
        <w:t>Up to a 6-fold increase in peptide/protein drug reside</w:t>
      </w:r>
      <w:r>
        <w:rPr>
          <w:sz w:val="24"/>
          <w:szCs w:val="24"/>
        </w:rPr>
        <w:t>nce time in the blood.</w:t>
      </w:r>
    </w:p>
    <w:p w14:paraId="37764595" w14:textId="1E69FCAF" w:rsidR="00530FE1" w:rsidRDefault="00F955A0">
      <w:pPr>
        <w:widowControl w:val="0"/>
        <w:numPr>
          <w:ilvl w:val="0"/>
          <w:numId w:val="2"/>
        </w:numPr>
        <w:pBdr>
          <w:top w:val="nil"/>
          <w:left w:val="nil"/>
          <w:bottom w:val="nil"/>
          <w:right w:val="nil"/>
          <w:between w:val="nil"/>
        </w:pBdr>
        <w:spacing w:after="0" w:line="276" w:lineRule="auto"/>
        <w:jc w:val="both"/>
        <w:rPr>
          <w:ins w:id="25" w:author="Jacob Orry Fierer" w:date="2019-02-05T16:13:00Z"/>
          <w:sz w:val="24"/>
          <w:szCs w:val="24"/>
        </w:rPr>
      </w:pPr>
      <w:commentRangeStart w:id="26"/>
      <w:del w:id="27" w:author="Jacob Orry Fierer" w:date="2019-02-05T16:12:00Z">
        <w:r w:rsidDel="005807BF">
          <w:rPr>
            <w:sz w:val="24"/>
            <w:szCs w:val="24"/>
          </w:rPr>
          <w:delText xml:space="preserve">Significantly prolongs the life time of the drug without </w:delText>
        </w:r>
      </w:del>
      <w:commentRangeEnd w:id="26"/>
      <w:r w:rsidR="005807BF">
        <w:rPr>
          <w:rStyle w:val="CommentReference"/>
        </w:rPr>
        <w:commentReference w:id="26"/>
      </w:r>
      <w:del w:id="28" w:author="Jacob Orry Fierer" w:date="2019-02-05T16:12:00Z">
        <w:r w:rsidDel="005807BF">
          <w:rPr>
            <w:sz w:val="24"/>
            <w:szCs w:val="24"/>
          </w:rPr>
          <w:delText>substantially</w:delText>
        </w:r>
      </w:del>
      <w:ins w:id="29" w:author="Jacob Orry Fierer" w:date="2019-02-05T16:12:00Z">
        <w:r w:rsidR="005807BF">
          <w:rPr>
            <w:sz w:val="24"/>
            <w:szCs w:val="24"/>
          </w:rPr>
          <w:t>Generally does not</w:t>
        </w:r>
      </w:ins>
      <w:r>
        <w:rPr>
          <w:sz w:val="24"/>
          <w:szCs w:val="24"/>
        </w:rPr>
        <w:t xml:space="preserve"> interfer</w:t>
      </w:r>
      <w:ins w:id="30" w:author="Jacob Orry Fierer" w:date="2019-02-05T16:12:00Z">
        <w:r w:rsidR="005807BF">
          <w:rPr>
            <w:sz w:val="24"/>
            <w:szCs w:val="24"/>
          </w:rPr>
          <w:t>e</w:t>
        </w:r>
      </w:ins>
      <w:del w:id="31" w:author="Jacob Orry Fierer" w:date="2019-02-05T16:12:00Z">
        <w:r w:rsidDel="005807BF">
          <w:rPr>
            <w:sz w:val="24"/>
            <w:szCs w:val="24"/>
          </w:rPr>
          <w:delText>i</w:delText>
        </w:r>
        <w:r w:rsidDel="005807BF">
          <w:rPr>
            <w:sz w:val="24"/>
            <w:szCs w:val="24"/>
          </w:rPr>
          <w:delText>n</w:delText>
        </w:r>
        <w:r w:rsidDel="005807BF">
          <w:rPr>
            <w:sz w:val="24"/>
            <w:szCs w:val="24"/>
          </w:rPr>
          <w:delText>g</w:delText>
        </w:r>
      </w:del>
      <w:r>
        <w:rPr>
          <w:sz w:val="24"/>
          <w:szCs w:val="24"/>
        </w:rPr>
        <w:t xml:space="preserve"> with </w:t>
      </w:r>
      <w:ins w:id="32" w:author="Jacob Orry Fierer" w:date="2019-02-05T16:12:00Z">
        <w:r w:rsidR="005807BF">
          <w:rPr>
            <w:sz w:val="24"/>
            <w:szCs w:val="24"/>
          </w:rPr>
          <w:t>target drugs</w:t>
        </w:r>
      </w:ins>
      <w:del w:id="33" w:author="Jacob Orry Fierer" w:date="2019-02-05T16:12:00Z">
        <w:r w:rsidDel="005807BF">
          <w:rPr>
            <w:sz w:val="24"/>
            <w:szCs w:val="24"/>
          </w:rPr>
          <w:delText>i</w:delText>
        </w:r>
        <w:r w:rsidDel="005807BF">
          <w:rPr>
            <w:sz w:val="24"/>
            <w:szCs w:val="24"/>
          </w:rPr>
          <w:delText>t</w:delText>
        </w:r>
        <w:r w:rsidDel="005807BF">
          <w:rPr>
            <w:sz w:val="24"/>
            <w:szCs w:val="24"/>
          </w:rPr>
          <w:delText>s</w:delText>
        </w:r>
      </w:del>
      <w:r>
        <w:rPr>
          <w:sz w:val="24"/>
          <w:szCs w:val="24"/>
        </w:rPr>
        <w:t xml:space="preserve"> pharmacological activity</w:t>
      </w:r>
    </w:p>
    <w:p w14:paraId="630F7F91" w14:textId="0CD0166C" w:rsidR="005807BF" w:rsidDel="00203E2E" w:rsidRDefault="005807BF" w:rsidP="00203E2E">
      <w:pPr>
        <w:widowControl w:val="0"/>
        <w:numPr>
          <w:ilvl w:val="0"/>
          <w:numId w:val="2"/>
        </w:numPr>
        <w:pBdr>
          <w:top w:val="nil"/>
          <w:left w:val="nil"/>
          <w:bottom w:val="nil"/>
          <w:right w:val="nil"/>
          <w:between w:val="nil"/>
        </w:pBdr>
        <w:spacing w:after="0" w:line="276" w:lineRule="auto"/>
        <w:jc w:val="both"/>
        <w:rPr>
          <w:del w:id="34" w:author="Jacob Orry Fierer" w:date="2019-02-05T16:15:00Z"/>
          <w:sz w:val="24"/>
          <w:szCs w:val="24"/>
        </w:rPr>
      </w:pPr>
      <w:ins w:id="35" w:author="Jacob Orry Fierer" w:date="2019-02-05T16:13:00Z">
        <w:r w:rsidRPr="00203E2E">
          <w:rPr>
            <w:sz w:val="24"/>
            <w:szCs w:val="24"/>
          </w:rPr>
          <w:t xml:space="preserve">Has potential application in extending the life-time of </w:t>
        </w:r>
        <w:commentRangeStart w:id="36"/>
        <w:r w:rsidRPr="00203E2E">
          <w:rPr>
            <w:sz w:val="24"/>
            <w:szCs w:val="24"/>
          </w:rPr>
          <w:t>amine and/or</w:t>
        </w:r>
      </w:ins>
      <w:ins w:id="37" w:author="Jacob Orry Fierer" w:date="2019-02-05T16:14:00Z">
        <w:r w:rsidR="00203E2E" w:rsidRPr="00203E2E">
          <w:rPr>
            <w:sz w:val="24"/>
            <w:szCs w:val="24"/>
          </w:rPr>
          <w:t xml:space="preserve"> cysteine </w:t>
        </w:r>
      </w:ins>
      <w:commentRangeEnd w:id="36"/>
      <w:ins w:id="38" w:author="Jacob Orry Fierer" w:date="2019-02-05T16:15:00Z">
        <w:r w:rsidR="00203E2E">
          <w:rPr>
            <w:rStyle w:val="CommentReference"/>
          </w:rPr>
          <w:commentReference w:id="36"/>
        </w:r>
      </w:ins>
      <w:ins w:id="39" w:author="Jacob Orry Fierer" w:date="2019-02-05T16:14:00Z">
        <w:r w:rsidR="00203E2E" w:rsidRPr="00203E2E">
          <w:rPr>
            <w:sz w:val="24"/>
            <w:szCs w:val="24"/>
          </w:rPr>
          <w:t>containing  molecule such as</w:t>
        </w:r>
      </w:ins>
      <w:ins w:id="40" w:author="Jacob Orry Fierer" w:date="2019-02-05T16:17:00Z">
        <w:r w:rsidR="00203E2E">
          <w:rPr>
            <w:sz w:val="24"/>
            <w:szCs w:val="24"/>
          </w:rPr>
          <w:t xml:space="preserve"> </w:t>
        </w:r>
      </w:ins>
    </w:p>
    <w:p w14:paraId="4F583BF8" w14:textId="075C818D" w:rsidR="00530FE1" w:rsidRPr="00203E2E" w:rsidDel="005807BF" w:rsidRDefault="00F955A0" w:rsidP="00203E2E">
      <w:pPr>
        <w:widowControl w:val="0"/>
        <w:numPr>
          <w:ilvl w:val="0"/>
          <w:numId w:val="2"/>
        </w:numPr>
        <w:pBdr>
          <w:top w:val="nil"/>
          <w:left w:val="nil"/>
          <w:bottom w:val="nil"/>
          <w:right w:val="nil"/>
          <w:between w:val="nil"/>
        </w:pBdr>
        <w:spacing w:after="0" w:line="276" w:lineRule="auto"/>
        <w:jc w:val="both"/>
        <w:rPr>
          <w:del w:id="41" w:author="Jacob Orry Fierer" w:date="2019-02-05T16:11:00Z"/>
          <w:sz w:val="24"/>
          <w:szCs w:val="24"/>
        </w:rPr>
      </w:pPr>
      <w:del w:id="42" w:author="Jacob Orry Fierer" w:date="2019-02-05T16:15:00Z">
        <w:r w:rsidRPr="00203E2E" w:rsidDel="00203E2E">
          <w:rPr>
            <w:sz w:val="24"/>
            <w:szCs w:val="24"/>
          </w:rPr>
          <w:delText xml:space="preserve">Applicable to any short-lived amino-containing molecule including: </w:delText>
        </w:r>
      </w:del>
      <w:r w:rsidRPr="00203E2E">
        <w:rPr>
          <w:sz w:val="24"/>
          <w:szCs w:val="24"/>
        </w:rPr>
        <w:t xml:space="preserve">proteins, peptides, amino acids </w:t>
      </w:r>
      <w:del w:id="43" w:author="Jacob Orry Fierer" w:date="2019-02-05T16:18:00Z">
        <w:r w:rsidRPr="00203E2E" w:rsidDel="00203E2E">
          <w:rPr>
            <w:sz w:val="24"/>
            <w:szCs w:val="24"/>
          </w:rPr>
          <w:delText xml:space="preserve">and derivatives, </w:delText>
        </w:r>
        <w:r w:rsidRPr="00203E2E" w:rsidDel="00203E2E">
          <w:rPr>
            <w:sz w:val="24"/>
            <w:szCs w:val="24"/>
          </w:rPr>
          <w:delText>catecholamines, aminoglycosides, nucleotides and</w:delText>
        </w:r>
      </w:del>
      <w:ins w:id="44" w:author="Jacob Orry Fierer" w:date="2019-02-05T16:18:00Z">
        <w:r w:rsidR="00203E2E">
          <w:rPr>
            <w:sz w:val="24"/>
            <w:szCs w:val="24"/>
          </w:rPr>
          <w:t>and other common chemical groups</w:t>
        </w:r>
      </w:ins>
      <w:r w:rsidRPr="00203E2E">
        <w:rPr>
          <w:sz w:val="24"/>
          <w:szCs w:val="24"/>
        </w:rPr>
        <w:t xml:space="preserve"> </w:t>
      </w:r>
      <w:del w:id="45" w:author="Jacob Orry Fierer" w:date="2019-02-05T16:18:00Z">
        <w:r w:rsidRPr="00203E2E" w:rsidDel="00203E2E">
          <w:rPr>
            <w:sz w:val="24"/>
            <w:szCs w:val="24"/>
          </w:rPr>
          <w:delText>derivatives</w:delText>
        </w:r>
      </w:del>
    </w:p>
    <w:p w14:paraId="070186F1" w14:textId="77777777" w:rsidR="00530FE1" w:rsidRPr="005807BF" w:rsidRDefault="00530FE1" w:rsidP="00617752">
      <w:pPr>
        <w:widowControl w:val="0"/>
        <w:numPr>
          <w:ilvl w:val="0"/>
          <w:numId w:val="2"/>
        </w:numPr>
        <w:pBdr>
          <w:top w:val="nil"/>
          <w:left w:val="nil"/>
          <w:bottom w:val="nil"/>
          <w:right w:val="nil"/>
          <w:between w:val="nil"/>
        </w:pBdr>
        <w:spacing w:after="0" w:line="276" w:lineRule="auto"/>
        <w:jc w:val="both"/>
        <w:rPr>
          <w:sz w:val="24"/>
          <w:szCs w:val="24"/>
        </w:rPr>
        <w:pPrChange w:id="46" w:author="Jacob Orry Fierer" w:date="2019-02-05T16:11:00Z">
          <w:pPr>
            <w:widowControl w:val="0"/>
            <w:pBdr>
              <w:top w:val="nil"/>
              <w:left w:val="nil"/>
              <w:bottom w:val="nil"/>
              <w:right w:val="nil"/>
              <w:between w:val="nil"/>
            </w:pBdr>
            <w:spacing w:after="0" w:line="276" w:lineRule="auto"/>
            <w:ind w:left="720"/>
            <w:jc w:val="both"/>
          </w:pPr>
        </w:pPrChange>
      </w:pPr>
    </w:p>
    <w:p w14:paraId="60A289F7" w14:textId="6A403E9F" w:rsidR="00530FE1" w:rsidDel="005807BF" w:rsidRDefault="00F955A0">
      <w:pPr>
        <w:widowControl w:val="0"/>
        <w:pBdr>
          <w:top w:val="nil"/>
          <w:left w:val="nil"/>
          <w:bottom w:val="nil"/>
          <w:right w:val="nil"/>
          <w:between w:val="nil"/>
        </w:pBdr>
        <w:spacing w:after="0" w:line="276" w:lineRule="auto"/>
        <w:jc w:val="both"/>
        <w:rPr>
          <w:moveFrom w:id="47" w:author="Jacob Orry Fierer" w:date="2019-02-05T16:11:00Z"/>
          <w:color w:val="000000"/>
          <w:sz w:val="24"/>
          <w:szCs w:val="24"/>
        </w:rPr>
      </w:pPr>
      <w:moveFromRangeStart w:id="48" w:author="Jacob Orry Fierer" w:date="2019-02-05T16:11:00Z" w:name="move275484"/>
      <w:moveFrom w:id="49" w:author="Jacob Orry Fierer" w:date="2019-02-05T16:11:00Z">
        <w:r w:rsidDel="005807BF">
          <w:rPr>
            <w:b/>
            <w:i/>
            <w:color w:val="C00000"/>
            <w:sz w:val="24"/>
            <w:szCs w:val="24"/>
          </w:rPr>
          <w:t>Applications</w:t>
        </w:r>
      </w:moveFrom>
    </w:p>
    <w:moveFromRangeEnd w:id="48"/>
    <w:p w14:paraId="5693AE55" w14:textId="1CE0A31C" w:rsidR="00530FE1" w:rsidDel="00203E2E" w:rsidRDefault="00F955A0">
      <w:pPr>
        <w:numPr>
          <w:ilvl w:val="0"/>
          <w:numId w:val="1"/>
        </w:numPr>
        <w:pBdr>
          <w:top w:val="nil"/>
          <w:left w:val="nil"/>
          <w:bottom w:val="nil"/>
          <w:right w:val="nil"/>
          <w:between w:val="nil"/>
        </w:pBdr>
        <w:spacing w:after="0"/>
        <w:jc w:val="both"/>
        <w:rPr>
          <w:del w:id="50" w:author="Jacob Orry Fierer" w:date="2019-02-05T16:15:00Z"/>
          <w:sz w:val="24"/>
          <w:szCs w:val="24"/>
        </w:rPr>
      </w:pPr>
      <w:del w:id="51" w:author="Jacob Orry Fierer" w:date="2019-02-05T16:15:00Z">
        <w:r w:rsidDel="00203E2E">
          <w:rPr>
            <w:sz w:val="24"/>
            <w:szCs w:val="24"/>
          </w:rPr>
          <w:delText>Significantly prolonging the life time of short-lived amino/mercapto group containing drugs (e.g. proteins, peptides, amino acids and derivatives, catecholamines, aminoglycosides, nucleotides and derivatives)  without substantially interfering with their p</w:delText>
        </w:r>
        <w:r w:rsidDel="00203E2E">
          <w:rPr>
            <w:sz w:val="24"/>
            <w:szCs w:val="24"/>
          </w:rPr>
          <w:delText xml:space="preserve">harmacological activity. </w:delText>
        </w:r>
      </w:del>
    </w:p>
    <w:p w14:paraId="7A93D867" w14:textId="77777777" w:rsidR="00530FE1" w:rsidRDefault="00530FE1">
      <w:pPr>
        <w:pBdr>
          <w:top w:val="nil"/>
          <w:left w:val="nil"/>
          <w:bottom w:val="nil"/>
          <w:right w:val="nil"/>
          <w:between w:val="nil"/>
        </w:pBdr>
        <w:spacing w:after="0"/>
        <w:jc w:val="both"/>
        <w:rPr>
          <w:sz w:val="24"/>
          <w:szCs w:val="24"/>
        </w:rPr>
      </w:pPr>
    </w:p>
    <w:p w14:paraId="14E1EC58" w14:textId="77777777" w:rsidR="00530FE1" w:rsidRDefault="00F955A0">
      <w:pPr>
        <w:spacing w:after="120"/>
        <w:jc w:val="both"/>
        <w:rPr>
          <w:b/>
          <w:color w:val="4F81BD"/>
          <w:sz w:val="28"/>
          <w:szCs w:val="28"/>
          <w:u w:val="single"/>
        </w:rPr>
      </w:pPr>
      <w:r>
        <w:rPr>
          <w:b/>
          <w:color w:val="4F81BD"/>
          <w:sz w:val="28"/>
          <w:szCs w:val="28"/>
          <w:u w:val="single"/>
        </w:rPr>
        <w:t>Development Status</w:t>
      </w:r>
    </w:p>
    <w:p w14:paraId="3A34A870" w14:textId="32BC5A5A" w:rsidR="00530FE1" w:rsidRDefault="00F955A0" w:rsidP="00F955A0">
      <w:pPr>
        <w:spacing w:after="0"/>
        <w:jc w:val="both"/>
        <w:rPr>
          <w:sz w:val="24"/>
          <w:szCs w:val="24"/>
        </w:rPr>
      </w:pPr>
      <w:r>
        <w:rPr>
          <w:sz w:val="24"/>
          <w:szCs w:val="24"/>
        </w:rPr>
        <w:t>A number of protein and peptide</w:t>
      </w:r>
      <w:del w:id="52" w:author="Jacob Orry Fierer" w:date="2019-02-05T16:30:00Z">
        <w:r w:rsidDel="00325D18">
          <w:rPr>
            <w:sz w:val="24"/>
            <w:szCs w:val="24"/>
          </w:rPr>
          <w:delText>s</w:delText>
        </w:r>
      </w:del>
      <w:r>
        <w:rPr>
          <w:sz w:val="24"/>
          <w:szCs w:val="24"/>
        </w:rPr>
        <w:t xml:space="preserve"> drug conjugates have been </w:t>
      </w:r>
      <w:commentRangeStart w:id="53"/>
      <w:r>
        <w:rPr>
          <w:sz w:val="24"/>
          <w:szCs w:val="24"/>
        </w:rPr>
        <w:t>prepared and tested</w:t>
      </w:r>
      <w:commentRangeEnd w:id="53"/>
      <w:r w:rsidR="00325D18">
        <w:rPr>
          <w:rStyle w:val="CommentReference"/>
        </w:rPr>
        <w:commentReference w:id="53"/>
      </w:r>
      <w:ins w:id="54" w:author="Jacob Orry Fierer" w:date="2019-02-05T16:28:00Z">
        <w:r w:rsidR="00325D18">
          <w:rPr>
            <w:sz w:val="24"/>
            <w:szCs w:val="24"/>
          </w:rPr>
          <w:t xml:space="preserve">. The joint team performed numerous </w:t>
        </w:r>
        <w:r w:rsidR="00325D18">
          <w:rPr>
            <w:i/>
            <w:iCs/>
            <w:sz w:val="24"/>
            <w:szCs w:val="24"/>
          </w:rPr>
          <w:t>in vitro</w:t>
        </w:r>
        <w:r w:rsidR="00325D18">
          <w:rPr>
            <w:sz w:val="24"/>
            <w:szCs w:val="24"/>
          </w:rPr>
          <w:t xml:space="preserve"> work to characterize the biophysical aspects of</w:t>
        </w:r>
      </w:ins>
      <w:ins w:id="55" w:author="Jacob Orry Fierer" w:date="2019-02-05T16:29:00Z">
        <w:r>
          <w:rPr>
            <w:sz w:val="24"/>
            <w:szCs w:val="24"/>
          </w:rPr>
          <w:t xml:space="preserve"> </w:t>
        </w:r>
      </w:ins>
      <w:ins w:id="56" w:author="Jacob Orry Fierer" w:date="2019-02-05T16:30:00Z">
        <w:r>
          <w:rPr>
            <w:sz w:val="24"/>
            <w:szCs w:val="24"/>
          </w:rPr>
          <w:t>the probe ligated target protein and their capacity to bind with albumin.</w:t>
        </w:r>
        <w:commentRangeStart w:id="57"/>
        <w:r>
          <w:rPr>
            <w:sz w:val="24"/>
            <w:szCs w:val="24"/>
          </w:rPr>
          <w:t xml:space="preserve"> Additional animal model work was performed </w:t>
        </w:r>
      </w:ins>
      <w:ins w:id="58" w:author="Jacob Orry Fierer" w:date="2019-02-05T16:31:00Z">
        <w:r>
          <w:rPr>
            <w:sz w:val="24"/>
            <w:szCs w:val="24"/>
          </w:rPr>
          <w:t>to show that proteins such as insulin still retained their activity but had extended half-lives.</w:t>
        </w:r>
      </w:ins>
      <w:del w:id="59" w:author="Jacob Orry Fierer" w:date="2019-02-05T16:27:00Z">
        <w:r w:rsidDel="00325D18">
          <w:rPr>
            <w:sz w:val="24"/>
            <w:szCs w:val="24"/>
          </w:rPr>
          <w:delText xml:space="preserve"> </w:delText>
        </w:r>
      </w:del>
      <w:commentRangeEnd w:id="57"/>
      <w:r>
        <w:rPr>
          <w:rStyle w:val="CommentReference"/>
        </w:rPr>
        <w:commentReference w:id="57"/>
      </w:r>
      <w:commentRangeStart w:id="60"/>
      <w:del w:id="61" w:author="Jacob Orry Fierer" w:date="2019-02-05T16:26:00Z">
        <w:r w:rsidDel="00325D18">
          <w:rPr>
            <w:sz w:val="24"/>
            <w:szCs w:val="24"/>
          </w:rPr>
          <w:delText xml:space="preserve">in vivo </w:delText>
        </w:r>
      </w:del>
      <w:del w:id="62" w:author="Jacob Orry Fierer" w:date="2019-02-05T16:27:00Z">
        <w:r w:rsidDel="00325D18">
          <w:rPr>
            <w:sz w:val="24"/>
            <w:szCs w:val="24"/>
          </w:rPr>
          <w:delText>in mice and rat models. Fig. 1 compares the glucose-lowering pattern obtained, in mice,  after a single subcutaneous admini</w:delText>
        </w:r>
        <w:r w:rsidDel="00325D18">
          <w:rPr>
            <w:sz w:val="24"/>
            <w:szCs w:val="24"/>
          </w:rPr>
          <w:delText>stration of an insulin-probe conjugate (insulin-CO-(CH</w:delText>
        </w:r>
        <w:r w:rsidDel="00325D18">
          <w:rPr>
            <w:sz w:val="24"/>
            <w:szCs w:val="24"/>
            <w:vertAlign w:val="subscript"/>
          </w:rPr>
          <w:delText>2</w:delText>
        </w:r>
        <w:r w:rsidDel="00325D18">
          <w:rPr>
            <w:sz w:val="24"/>
            <w:szCs w:val="24"/>
          </w:rPr>
          <w:delText>)</w:delText>
        </w:r>
        <w:r w:rsidDel="00325D18">
          <w:rPr>
            <w:sz w:val="24"/>
            <w:szCs w:val="24"/>
            <w:vertAlign w:val="subscript"/>
          </w:rPr>
          <w:delText>15</w:delText>
        </w:r>
        <w:r w:rsidDel="00325D18">
          <w:rPr>
            <w:sz w:val="24"/>
            <w:szCs w:val="24"/>
          </w:rPr>
          <w:delText>-SO</w:delText>
        </w:r>
        <w:r w:rsidDel="00325D18">
          <w:rPr>
            <w:sz w:val="24"/>
            <w:szCs w:val="24"/>
            <w:vertAlign w:val="subscript"/>
          </w:rPr>
          <w:delText>3</w:delText>
        </w:r>
        <w:r w:rsidDel="00325D18">
          <w:rPr>
            <w:sz w:val="24"/>
            <w:szCs w:val="24"/>
          </w:rPr>
          <w:delText>H)  to that of Zn</w:delText>
        </w:r>
        <w:r w:rsidDel="00325D18">
          <w:rPr>
            <w:sz w:val="24"/>
            <w:szCs w:val="24"/>
            <w:vertAlign w:val="superscript"/>
          </w:rPr>
          <w:delText>2+</w:delText>
        </w:r>
        <w:r w:rsidDel="00325D18">
          <w:rPr>
            <w:sz w:val="24"/>
            <w:szCs w:val="24"/>
          </w:rPr>
          <w:delText>-free insulin, both administered subcutaneously at a low dose to CD1-mice (0.69 nmole/ mouse). As shown, insulin-CO-(CH</w:delText>
        </w:r>
        <w:r w:rsidDel="00325D18">
          <w:rPr>
            <w:sz w:val="24"/>
            <w:szCs w:val="24"/>
            <w:vertAlign w:val="subscript"/>
          </w:rPr>
          <w:delText>2</w:delText>
        </w:r>
        <w:r w:rsidDel="00325D18">
          <w:rPr>
            <w:sz w:val="24"/>
            <w:szCs w:val="24"/>
          </w:rPr>
          <w:delText>)</w:delText>
        </w:r>
        <w:r w:rsidDel="00325D18">
          <w:rPr>
            <w:sz w:val="24"/>
            <w:szCs w:val="24"/>
            <w:vertAlign w:val="subscript"/>
          </w:rPr>
          <w:delText>15</w:delText>
        </w:r>
        <w:r w:rsidDel="00325D18">
          <w:rPr>
            <w:sz w:val="24"/>
            <w:szCs w:val="24"/>
          </w:rPr>
          <w:delText>-SO</w:delText>
        </w:r>
        <w:r w:rsidDel="00325D18">
          <w:rPr>
            <w:sz w:val="24"/>
            <w:szCs w:val="24"/>
            <w:vertAlign w:val="subscript"/>
          </w:rPr>
          <w:delText>3</w:delText>
        </w:r>
        <w:r w:rsidDel="00325D18">
          <w:rPr>
            <w:sz w:val="24"/>
            <w:szCs w:val="24"/>
          </w:rPr>
          <w:delText>H had a flat glucose-lowering pattern (t</w:delText>
        </w:r>
        <w:r w:rsidDel="00325D18">
          <w:rPr>
            <w:sz w:val="24"/>
            <w:szCs w:val="24"/>
            <w:vertAlign w:val="subscript"/>
          </w:rPr>
          <w:delText>1/2</w:delText>
        </w:r>
        <w:r w:rsidDel="00325D18">
          <w:rPr>
            <w:sz w:val="24"/>
            <w:szCs w:val="24"/>
          </w:rPr>
          <w:delText xml:space="preserve"> 6.4±</w:delText>
        </w:r>
        <w:r w:rsidDel="00325D18">
          <w:rPr>
            <w:sz w:val="24"/>
            <w:szCs w:val="24"/>
          </w:rPr>
          <w:delText>0.3 hrs), which was about 3-fold more prolonged than that of insulin (t</w:delText>
        </w:r>
        <w:r w:rsidDel="00325D18">
          <w:rPr>
            <w:sz w:val="24"/>
            <w:szCs w:val="24"/>
            <w:vertAlign w:val="subscript"/>
          </w:rPr>
          <w:delText>1/2</w:delText>
        </w:r>
        <w:r w:rsidDel="00325D18">
          <w:rPr>
            <w:sz w:val="24"/>
            <w:szCs w:val="24"/>
          </w:rPr>
          <w:delText xml:space="preserve"> 2±0.2 hrs). In terms of area under the curve, insulin-CO-(CH</w:delText>
        </w:r>
        <w:r w:rsidDel="00325D18">
          <w:rPr>
            <w:sz w:val="24"/>
            <w:szCs w:val="24"/>
            <w:vertAlign w:val="subscript"/>
          </w:rPr>
          <w:delText>2</w:delText>
        </w:r>
        <w:r w:rsidDel="00325D18">
          <w:rPr>
            <w:sz w:val="24"/>
            <w:szCs w:val="24"/>
          </w:rPr>
          <w:delText>)</w:delText>
        </w:r>
        <w:r w:rsidDel="00325D18">
          <w:rPr>
            <w:sz w:val="24"/>
            <w:szCs w:val="24"/>
            <w:vertAlign w:val="subscript"/>
          </w:rPr>
          <w:delText>15</w:delText>
        </w:r>
        <w:r w:rsidDel="00325D18">
          <w:rPr>
            <w:sz w:val="24"/>
            <w:szCs w:val="24"/>
          </w:rPr>
          <w:delText>-SO</w:delText>
        </w:r>
        <w:r w:rsidDel="00325D18">
          <w:rPr>
            <w:sz w:val="24"/>
            <w:szCs w:val="24"/>
            <w:vertAlign w:val="subscript"/>
          </w:rPr>
          <w:delText>3</w:delText>
        </w:r>
        <w:r w:rsidDel="00325D18">
          <w:rPr>
            <w:sz w:val="24"/>
            <w:szCs w:val="24"/>
          </w:rPr>
          <w:delText xml:space="preserve">H resembles that of the native hormone. </w:delText>
        </w:r>
      </w:del>
      <w:ins w:id="63" w:author="Jacob Orry Fierer" w:date="2019-02-05T16:27:00Z">
        <w:r w:rsidR="00325D18">
          <w:rPr>
            <w:sz w:val="24"/>
            <w:szCs w:val="24"/>
          </w:rPr>
          <w:t xml:space="preserve">. </w:t>
        </w:r>
      </w:ins>
      <w:commentRangeEnd w:id="60"/>
      <w:ins w:id="64" w:author="Jacob Orry Fierer" w:date="2019-02-05T16:32:00Z">
        <w:r>
          <w:rPr>
            <w:rStyle w:val="CommentReference"/>
          </w:rPr>
          <w:commentReference w:id="60"/>
        </w:r>
      </w:ins>
    </w:p>
    <w:tbl>
      <w:tblPr>
        <w:tblStyle w:val="a0"/>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30FE1" w:rsidDel="00325D18" w14:paraId="44164D0C" w14:textId="1AA49488">
        <w:trPr>
          <w:del w:id="66" w:author="Jacob Orry Fierer" w:date="2019-02-05T16:27:00Z"/>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2E9A92" w14:textId="63C7A61D" w:rsidR="00530FE1" w:rsidDel="00325D18" w:rsidRDefault="00F955A0">
            <w:pPr>
              <w:widowControl w:val="0"/>
              <w:spacing w:after="0" w:line="240" w:lineRule="auto"/>
              <w:rPr>
                <w:del w:id="67" w:author="Jacob Orry Fierer" w:date="2019-02-05T16:27:00Z"/>
                <w:sz w:val="24"/>
                <w:szCs w:val="24"/>
              </w:rPr>
            </w:pPr>
            <w:del w:id="68" w:author="Jacob Orry Fierer" w:date="2019-02-05T16:25:00Z">
              <w:r w:rsidDel="00325D18">
                <w:rPr>
                  <w:noProof/>
                  <w:sz w:val="24"/>
                  <w:szCs w:val="24"/>
                </w:rPr>
                <w:drawing>
                  <wp:inline distT="114300" distB="114300" distL="114300" distR="114300" wp14:anchorId="377EDEB5" wp14:editId="0D1620CD">
                    <wp:extent cx="2943868" cy="240315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43868" cy="2403157"/>
                            </a:xfrm>
                            <a:prstGeom prst="rect">
                              <a:avLst/>
                            </a:prstGeom>
                            <a:ln/>
                          </pic:spPr>
                        </pic:pic>
                      </a:graphicData>
                    </a:graphic>
                  </wp:inline>
                </w:drawing>
              </w:r>
            </w:del>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EC8A43" w14:textId="24F5031C" w:rsidR="00530FE1" w:rsidDel="00325D18" w:rsidRDefault="00530FE1">
            <w:pPr>
              <w:widowControl w:val="0"/>
              <w:spacing w:after="0" w:line="240" w:lineRule="auto"/>
              <w:rPr>
                <w:del w:id="69" w:author="Jacob Orry Fierer" w:date="2019-02-05T16:25:00Z"/>
                <w:b/>
                <w:sz w:val="20"/>
                <w:szCs w:val="20"/>
              </w:rPr>
            </w:pPr>
          </w:p>
          <w:p w14:paraId="64810128" w14:textId="7D3CA576" w:rsidR="00530FE1" w:rsidDel="00325D18" w:rsidRDefault="00F955A0">
            <w:pPr>
              <w:widowControl w:val="0"/>
              <w:spacing w:after="0" w:line="240" w:lineRule="auto"/>
              <w:rPr>
                <w:del w:id="70" w:author="Jacob Orry Fierer" w:date="2019-02-05T16:27:00Z"/>
                <w:sz w:val="20"/>
                <w:szCs w:val="20"/>
              </w:rPr>
            </w:pPr>
            <w:del w:id="71" w:author="Jacob Orry Fierer" w:date="2019-02-05T16:25:00Z">
              <w:r w:rsidDel="00325D18">
                <w:rPr>
                  <w:b/>
                  <w:sz w:val="20"/>
                  <w:szCs w:val="20"/>
                </w:rPr>
                <w:delText xml:space="preserve">Fig. 1. </w:delText>
              </w:r>
              <w:r w:rsidDel="00325D18">
                <w:rPr>
                  <w:sz w:val="20"/>
                  <w:szCs w:val="20"/>
                </w:rPr>
                <w:delText>Comparison of circulating glucose levels in mice following a single subcutaneous administration of insulin-CO-(CH</w:delText>
              </w:r>
              <w:r w:rsidDel="00325D18">
                <w:rPr>
                  <w:sz w:val="20"/>
                  <w:szCs w:val="20"/>
                  <w:vertAlign w:val="subscript"/>
                </w:rPr>
                <w:delText>2</w:delText>
              </w:r>
              <w:r w:rsidDel="00325D18">
                <w:rPr>
                  <w:sz w:val="20"/>
                  <w:szCs w:val="20"/>
                </w:rPr>
                <w:delText>)</w:delText>
              </w:r>
              <w:r w:rsidDel="00325D18">
                <w:rPr>
                  <w:sz w:val="20"/>
                  <w:szCs w:val="20"/>
                  <w:vertAlign w:val="subscript"/>
                </w:rPr>
                <w:delText>15</w:delText>
              </w:r>
              <w:r w:rsidDel="00325D18">
                <w:rPr>
                  <w:sz w:val="20"/>
                  <w:szCs w:val="20"/>
                </w:rPr>
                <w:delText>-SO</w:delText>
              </w:r>
              <w:r w:rsidDel="00325D18">
                <w:rPr>
                  <w:sz w:val="20"/>
                  <w:szCs w:val="20"/>
                  <w:vertAlign w:val="subscript"/>
                </w:rPr>
                <w:delText>3</w:delText>
              </w:r>
              <w:r w:rsidDel="00325D18">
                <w:rPr>
                  <w:sz w:val="20"/>
                  <w:szCs w:val="20"/>
                </w:rPr>
                <w:delText>H  or Zn</w:delText>
              </w:r>
              <w:r w:rsidDel="00325D18">
                <w:rPr>
                  <w:sz w:val="20"/>
                  <w:szCs w:val="20"/>
                  <w:vertAlign w:val="superscript"/>
                </w:rPr>
                <w:delText>2+</w:delText>
              </w:r>
              <w:r w:rsidDel="00325D18">
                <w:rPr>
                  <w:sz w:val="20"/>
                  <w:szCs w:val="20"/>
                </w:rPr>
                <w:delText>-free insulin</w:delText>
              </w:r>
            </w:del>
          </w:p>
        </w:tc>
      </w:tr>
    </w:tbl>
    <w:p w14:paraId="2696A652" w14:textId="3C58B1B7" w:rsidR="00530FE1" w:rsidDel="00325D18" w:rsidRDefault="00F955A0" w:rsidP="00325D18">
      <w:pPr>
        <w:jc w:val="both"/>
        <w:rPr>
          <w:del w:id="72" w:author="Jacob Orry Fierer" w:date="2019-02-05T16:27:00Z"/>
          <w:sz w:val="24"/>
          <w:szCs w:val="24"/>
        </w:rPr>
      </w:pPr>
      <w:del w:id="73" w:author="Jacob Orry Fierer" w:date="2019-02-05T16:27:00Z">
        <w:r w:rsidDel="00325D18">
          <w:rPr>
            <w:sz w:val="24"/>
            <w:szCs w:val="24"/>
          </w:rPr>
          <w:delText>Another important peptide used to treat  type 2 diabetes mellitus is exendin-4. Exendin-4 is a peptide agonist</w:delText>
        </w:r>
        <w:r w:rsidDel="00325D18">
          <w:rPr>
            <w:sz w:val="24"/>
            <w:szCs w:val="24"/>
          </w:rPr>
          <w:delText xml:space="preserve"> of the glucagon-like peptide (GLP) receptor that promotes insulin secretion. Fig. 2 shows the glucose lowering effect of native-exendin-4 compared to that of exendin-4-CO-(CH</w:delText>
        </w:r>
        <w:r w:rsidDel="00325D18">
          <w:rPr>
            <w:sz w:val="24"/>
            <w:szCs w:val="24"/>
            <w:vertAlign w:val="subscript"/>
          </w:rPr>
          <w:delText>2</w:delText>
        </w:r>
        <w:r w:rsidDel="00325D18">
          <w:rPr>
            <w:sz w:val="24"/>
            <w:szCs w:val="24"/>
          </w:rPr>
          <w:delText>)</w:delText>
        </w:r>
        <w:r w:rsidDel="00325D18">
          <w:rPr>
            <w:sz w:val="24"/>
            <w:szCs w:val="24"/>
            <w:vertAlign w:val="subscript"/>
          </w:rPr>
          <w:delText>15</w:delText>
        </w:r>
        <w:r w:rsidDel="00325D18">
          <w:rPr>
            <w:sz w:val="24"/>
            <w:szCs w:val="24"/>
          </w:rPr>
          <w:delText>-SO</w:delText>
        </w:r>
        <w:r w:rsidDel="00325D18">
          <w:rPr>
            <w:sz w:val="24"/>
            <w:szCs w:val="24"/>
            <w:vertAlign w:val="subscript"/>
          </w:rPr>
          <w:delText>3</w:delText>
        </w:r>
        <w:r w:rsidDel="00325D18">
          <w:rPr>
            <w:sz w:val="24"/>
            <w:szCs w:val="24"/>
          </w:rPr>
          <w:delText>H. Following subcutaneous administration of exendin-4-CO-(CH</w:delText>
        </w:r>
        <w:r w:rsidDel="00325D18">
          <w:rPr>
            <w:sz w:val="24"/>
            <w:szCs w:val="24"/>
            <w:vertAlign w:val="subscript"/>
          </w:rPr>
          <w:delText>2</w:delText>
        </w:r>
        <w:r w:rsidDel="00325D18">
          <w:rPr>
            <w:sz w:val="24"/>
            <w:szCs w:val="24"/>
          </w:rPr>
          <w:delText>)</w:delText>
        </w:r>
        <w:r w:rsidDel="00325D18">
          <w:rPr>
            <w:sz w:val="24"/>
            <w:szCs w:val="24"/>
            <w:vertAlign w:val="subscript"/>
          </w:rPr>
          <w:delText>15</w:delText>
        </w:r>
        <w:r w:rsidDel="00325D18">
          <w:rPr>
            <w:sz w:val="24"/>
            <w:szCs w:val="24"/>
          </w:rPr>
          <w:delText>-SO</w:delText>
        </w:r>
        <w:r w:rsidDel="00325D18">
          <w:rPr>
            <w:sz w:val="24"/>
            <w:szCs w:val="24"/>
            <w:vertAlign w:val="subscript"/>
          </w:rPr>
          <w:delText>3</w:delText>
        </w:r>
        <w:r w:rsidDel="00325D18">
          <w:rPr>
            <w:sz w:val="24"/>
            <w:szCs w:val="24"/>
          </w:rPr>
          <w:delText>H, ci</w:delText>
        </w:r>
        <w:r w:rsidDel="00325D18">
          <w:rPr>
            <w:sz w:val="24"/>
            <w:szCs w:val="24"/>
          </w:rPr>
          <w:delText xml:space="preserve">rculating glucose reached its lowest concentration 4h after administration and this level was maintained </w:delText>
        </w:r>
        <w:r w:rsidDel="00325D18">
          <w:rPr>
            <w:sz w:val="24"/>
            <w:szCs w:val="24"/>
          </w:rPr>
          <w:lastRenderedPageBreak/>
          <w:delText>over a period of 30h. Returning to initial glucose levels had a t</w:delText>
        </w:r>
        <w:r w:rsidDel="00325D18">
          <w:rPr>
            <w:sz w:val="24"/>
            <w:szCs w:val="24"/>
            <w:vertAlign w:val="subscript"/>
          </w:rPr>
          <w:delText>1/2</w:delText>
        </w:r>
        <w:r w:rsidDel="00325D18">
          <w:rPr>
            <w:sz w:val="24"/>
            <w:szCs w:val="24"/>
          </w:rPr>
          <w:delText xml:space="preserve"> of 32±0.2 hrs which is 5.5 fold longer compared to the native peptide.</w:delText>
        </w:r>
      </w:del>
    </w:p>
    <w:tbl>
      <w:tblPr>
        <w:tblStyle w:val="a1"/>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30FE1" w14:paraId="78E9B863"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774CE9" w14:textId="3AD6DA09" w:rsidR="00530FE1" w:rsidRDefault="00F955A0">
            <w:pPr>
              <w:widowControl w:val="0"/>
              <w:spacing w:after="0" w:line="240" w:lineRule="auto"/>
            </w:pPr>
            <w:del w:id="74" w:author="Jacob Orry Fierer" w:date="2019-02-05T16:25:00Z">
              <w:r w:rsidDel="00325D18">
                <w:rPr>
                  <w:noProof/>
                </w:rPr>
                <w:drawing>
                  <wp:inline distT="114300" distB="114300" distL="114300" distR="114300" wp14:anchorId="4601BD50" wp14:editId="5F77517A">
                    <wp:extent cx="2838450" cy="2184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38450" cy="2184400"/>
                            </a:xfrm>
                            <a:prstGeom prst="rect">
                              <a:avLst/>
                            </a:prstGeom>
                            <a:ln/>
                          </pic:spPr>
                        </pic:pic>
                      </a:graphicData>
                    </a:graphic>
                  </wp:inline>
                </w:drawing>
              </w:r>
            </w:del>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CE7E89" w14:textId="7F7D96B9" w:rsidR="00530FE1" w:rsidDel="00325D18" w:rsidRDefault="00530FE1">
            <w:pPr>
              <w:widowControl w:val="0"/>
              <w:spacing w:after="0" w:line="240" w:lineRule="auto"/>
              <w:rPr>
                <w:del w:id="75" w:author="Jacob Orry Fierer" w:date="2019-02-05T16:25:00Z"/>
                <w:b/>
                <w:sz w:val="20"/>
                <w:szCs w:val="20"/>
              </w:rPr>
            </w:pPr>
          </w:p>
          <w:p w14:paraId="17D8F2DD" w14:textId="12B7ECA3" w:rsidR="00530FE1" w:rsidRDefault="00F955A0">
            <w:pPr>
              <w:widowControl w:val="0"/>
              <w:spacing w:after="0" w:line="240" w:lineRule="auto"/>
            </w:pPr>
            <w:del w:id="76" w:author="Jacob Orry Fierer" w:date="2019-02-05T16:25:00Z">
              <w:r w:rsidDel="00325D18">
                <w:rPr>
                  <w:b/>
                  <w:sz w:val="20"/>
                  <w:szCs w:val="20"/>
                </w:rPr>
                <w:delText>Fig. 2.</w:delText>
              </w:r>
              <w:r w:rsidDel="00325D18">
                <w:rPr>
                  <w:sz w:val="20"/>
                  <w:szCs w:val="20"/>
                </w:rPr>
                <w:delText xml:space="preserve"> </w:delText>
              </w:r>
              <w:r w:rsidDel="00325D18">
                <w:rPr>
                  <w:sz w:val="20"/>
                  <w:szCs w:val="20"/>
                </w:rPr>
                <w:delText>Comparison of the Glucose lowering pattern of Exendin-4-CO-(CH</w:delText>
              </w:r>
              <w:r w:rsidDel="00325D18">
                <w:rPr>
                  <w:sz w:val="20"/>
                  <w:szCs w:val="20"/>
                  <w:vertAlign w:val="subscript"/>
                </w:rPr>
                <w:delText>2</w:delText>
              </w:r>
              <w:r w:rsidDel="00325D18">
                <w:rPr>
                  <w:sz w:val="20"/>
                  <w:szCs w:val="20"/>
                </w:rPr>
                <w:delText>)</w:delText>
              </w:r>
              <w:r w:rsidDel="00325D18">
                <w:rPr>
                  <w:sz w:val="20"/>
                  <w:szCs w:val="20"/>
                  <w:vertAlign w:val="subscript"/>
                </w:rPr>
                <w:delText>15</w:delText>
              </w:r>
              <w:r w:rsidDel="00325D18">
                <w:rPr>
                  <w:sz w:val="20"/>
                  <w:szCs w:val="20"/>
                </w:rPr>
                <w:delText>-SO</w:delText>
              </w:r>
              <w:r w:rsidDel="00325D18">
                <w:rPr>
                  <w:sz w:val="20"/>
                  <w:szCs w:val="20"/>
                  <w:vertAlign w:val="subscript"/>
                </w:rPr>
                <w:delText>3</w:delText>
              </w:r>
              <w:r w:rsidDel="00325D18">
                <w:rPr>
                  <w:sz w:val="20"/>
                  <w:szCs w:val="20"/>
                </w:rPr>
                <w:delText xml:space="preserve">H and native peptide following a single subcutaneous administration to CD1-mice. </w:delText>
              </w:r>
            </w:del>
          </w:p>
        </w:tc>
      </w:tr>
    </w:tbl>
    <w:p w14:paraId="39539F55" w14:textId="77777777" w:rsidR="00530FE1" w:rsidRDefault="00F955A0">
      <w:pPr>
        <w:jc w:val="both"/>
        <w:rPr>
          <w:b/>
          <w:color w:val="4F81BD"/>
          <w:sz w:val="28"/>
          <w:szCs w:val="28"/>
          <w:u w:val="single"/>
        </w:rPr>
      </w:pPr>
      <w:bookmarkStart w:id="77" w:name="_30j0zll" w:colFirst="0" w:colLast="0"/>
      <w:bookmarkEnd w:id="77"/>
      <w:r>
        <w:rPr>
          <w:b/>
          <w:color w:val="4F81BD"/>
          <w:sz w:val="28"/>
          <w:szCs w:val="28"/>
          <w:u w:val="single"/>
        </w:rPr>
        <w:t xml:space="preserve">For additional </w:t>
      </w:r>
      <w:proofErr w:type="gramStart"/>
      <w:r>
        <w:rPr>
          <w:b/>
          <w:color w:val="4F81BD"/>
          <w:sz w:val="28"/>
          <w:szCs w:val="28"/>
          <w:u w:val="single"/>
        </w:rPr>
        <w:t>information</w:t>
      </w:r>
      <w:proofErr w:type="gramEnd"/>
      <w:r>
        <w:rPr>
          <w:b/>
          <w:color w:val="4F81BD"/>
          <w:sz w:val="28"/>
          <w:szCs w:val="28"/>
          <w:u w:val="single"/>
        </w:rPr>
        <w:t xml:space="preserve"> please contact:</w:t>
      </w:r>
    </w:p>
    <w:p w14:paraId="581452F9" w14:textId="77777777" w:rsidR="00530FE1" w:rsidRDefault="00F955A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Orly Savion, PhD.</w:t>
      </w:r>
    </w:p>
    <w:p w14:paraId="1EC00528" w14:textId="77777777" w:rsidR="00530FE1" w:rsidRDefault="00F955A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Director of Business Development</w:t>
      </w:r>
    </w:p>
    <w:p w14:paraId="47929C2F" w14:textId="77777777" w:rsidR="00530FE1" w:rsidRDefault="00F955A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Tel: +972.8.9344374</w:t>
      </w:r>
    </w:p>
    <w:p w14:paraId="5E7E89F2" w14:textId="77777777" w:rsidR="00530FE1" w:rsidRDefault="00F955A0">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 xml:space="preserve">Email: </w:t>
      </w:r>
      <w:r>
        <w:rPr>
          <w:sz w:val="24"/>
          <w:szCs w:val="24"/>
        </w:rPr>
        <w:t>Orly.Savion@weizmann.ac.il</w:t>
      </w:r>
    </w:p>
    <w:sectPr w:rsidR="00530FE1">
      <w:headerReference w:type="default" r:id="rId12"/>
      <w:footerReference w:type="default" r:id="rId13"/>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cob Orry Fierer" w:date="2019-02-04T16:45:00Z" w:initials="">
    <w:p w14:paraId="64B953EA" w14:textId="77777777" w:rsidR="00530FE1" w:rsidRDefault="00F955A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Antibodies would fall under this categorization. Does this technology also include antibodies? Or should the classification be clear that we are excluding them?</w:t>
      </w:r>
    </w:p>
  </w:comment>
  <w:comment w:id="2" w:author="גדעון לפידות" w:date="2019-02-05T10:00:00Z" w:initials="">
    <w:p w14:paraId="34D52AA6" w14:textId="77777777" w:rsidR="00530FE1" w:rsidRDefault="00F955A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There is no direct reference to antibodies. But from my understanding of the technology, it cou</w:t>
      </w:r>
      <w:r>
        <w:rPr>
          <w:rFonts w:ascii="Arial" w:eastAsia="Arial" w:hAnsi="Arial" w:cs="Arial"/>
          <w:color w:val="000000"/>
        </w:rPr>
        <w:t>ld be applied to antibodies, although you probably wouldn't need to since antibodies have already very long half-lives</w:t>
      </w:r>
    </w:p>
  </w:comment>
  <w:comment w:id="4" w:author="Jacob Orry Fierer" w:date="2019-02-05T16:02:00Z" w:initials="JOF">
    <w:p w14:paraId="5BB9A17F" w14:textId="12BE5B68" w:rsidR="00486F31" w:rsidRDefault="00486F31">
      <w:pPr>
        <w:pStyle w:val="CommentText"/>
      </w:pPr>
      <w:r>
        <w:rPr>
          <w:rStyle w:val="CommentReference"/>
        </w:rPr>
        <w:annotationRef/>
      </w:r>
      <w:r>
        <w:t xml:space="preserve">Does the patent give such broad coverage? And are their results for any and all proteins you can think of? </w:t>
      </w:r>
      <w:proofErr w:type="spellStart"/>
      <w:r>
        <w:t>Becareful</w:t>
      </w:r>
      <w:proofErr w:type="spellEnd"/>
      <w:r>
        <w:t xml:space="preserve"> with this claim, because someone will call you on it. </w:t>
      </w:r>
    </w:p>
  </w:comment>
  <w:comment w:id="7" w:author="Jacob Orry Fierer" w:date="2019-02-05T15:52:00Z" w:initials="JOF">
    <w:p w14:paraId="0578C928" w14:textId="06F8F8D6" w:rsidR="004E3D4B" w:rsidRDefault="004E3D4B">
      <w:pPr>
        <w:pStyle w:val="CommentText"/>
      </w:pPr>
      <w:r>
        <w:rPr>
          <w:rStyle w:val="CommentReference"/>
        </w:rPr>
        <w:annotationRef/>
      </w:r>
      <w:r>
        <w:t>I changed this hear because I realized I put “The groups” in a redundant fashion</w:t>
      </w:r>
      <w:r w:rsidR="00486F31">
        <w:t>.</w:t>
      </w:r>
    </w:p>
  </w:comment>
  <w:comment w:id="13" w:author="Jacob Orry Fierer" w:date="2019-02-05T16:06:00Z" w:initials="JOF">
    <w:p w14:paraId="17879205" w14:textId="5C231769" w:rsidR="00BE5671" w:rsidRDefault="00BE5671">
      <w:pPr>
        <w:pStyle w:val="CommentText"/>
      </w:pPr>
      <w:r>
        <w:rPr>
          <w:rStyle w:val="CommentReference"/>
        </w:rPr>
        <w:annotationRef/>
      </w:r>
      <w:r>
        <w:t xml:space="preserve">If you have a </w:t>
      </w:r>
      <w:proofErr w:type="spellStart"/>
      <w:r>
        <w:t>Cys</w:t>
      </w:r>
      <w:proofErr w:type="spellEnd"/>
      <w:r>
        <w:t xml:space="preserve"> based Protease, a Lys like in a histone tail, and so on, will be affected by this electrophilic probe of </w:t>
      </w:r>
      <w:proofErr w:type="spellStart"/>
      <w:r>
        <w:t>Shechter</w:t>
      </w:r>
      <w:proofErr w:type="spellEnd"/>
      <w:r>
        <w:t xml:space="preserve"> &amp; </w:t>
      </w:r>
      <w:proofErr w:type="spellStart"/>
      <w:r>
        <w:t>Fridkin</w:t>
      </w:r>
      <w:proofErr w:type="spellEnd"/>
      <w:r w:rsidR="005807BF">
        <w:t xml:space="preserve">. </w:t>
      </w:r>
    </w:p>
  </w:comment>
  <w:comment w:id="26" w:author="Jacob Orry Fierer" w:date="2019-02-05T16:13:00Z" w:initials="JOF">
    <w:p w14:paraId="43943723" w14:textId="5F4969BA" w:rsidR="005807BF" w:rsidRDefault="005807BF">
      <w:pPr>
        <w:pStyle w:val="CommentText"/>
      </w:pPr>
      <w:r>
        <w:rPr>
          <w:rStyle w:val="CommentReference"/>
        </w:rPr>
        <w:annotationRef/>
      </w:r>
      <w:r>
        <w:t>You said in the point above, no need to repeat</w:t>
      </w:r>
    </w:p>
  </w:comment>
  <w:comment w:id="36" w:author="Jacob Orry Fierer" w:date="2019-02-05T16:15:00Z" w:initials="JOF">
    <w:p w14:paraId="2016C134" w14:textId="6CB8E903" w:rsidR="00203E2E" w:rsidRDefault="00203E2E">
      <w:pPr>
        <w:pStyle w:val="CommentText"/>
      </w:pPr>
      <w:r>
        <w:rPr>
          <w:rStyle w:val="CommentReference"/>
        </w:rPr>
        <w:annotationRef/>
      </w:r>
      <w:r>
        <w:t xml:space="preserve">This on purpose, because technically this technology should also work on the N-terminus of any and all proteins. However, if I remember my protein chemistry, there is a difference in the steric freedom of the orbitals in the N-terminus Nitrogen versus that of the Lysine, especially because in the case of the Lys the N has no electron withdrawing groups in close proximity (obviously excluding the factors relating to the microenvironment of the amino acid). </w:t>
      </w:r>
    </w:p>
  </w:comment>
  <w:comment w:id="53" w:author="Jacob Orry Fierer" w:date="2019-02-05T16:27:00Z" w:initials="JOF">
    <w:p w14:paraId="02620861" w14:textId="318D8EAF" w:rsidR="00325D18" w:rsidRDefault="00325D18" w:rsidP="00325D18">
      <w:pPr>
        <w:pStyle w:val="CommentText"/>
      </w:pPr>
      <w:r>
        <w:rPr>
          <w:rStyle w:val="CommentReference"/>
        </w:rPr>
        <w:annotationRef/>
      </w:r>
      <w:r>
        <w:t xml:space="preserve">Please give some of the examples of the different protein that were tested in this case. </w:t>
      </w:r>
    </w:p>
  </w:comment>
  <w:comment w:id="57" w:author="Jacob Orry Fierer" w:date="2019-02-05T16:31:00Z" w:initials="JOF">
    <w:p w14:paraId="110DA407" w14:textId="561ABF2F" w:rsidR="00F955A0" w:rsidRDefault="00F955A0">
      <w:pPr>
        <w:pStyle w:val="CommentText"/>
      </w:pPr>
      <w:r>
        <w:rPr>
          <w:rStyle w:val="CommentReference"/>
        </w:rPr>
        <w:annotationRef/>
      </w:r>
      <w:r>
        <w:t xml:space="preserve">Please check that what I am writing is correct. </w:t>
      </w:r>
    </w:p>
  </w:comment>
  <w:comment w:id="60" w:author="Jacob Orry Fierer" w:date="2019-02-05T16:32:00Z" w:initials="JOF">
    <w:p w14:paraId="388AC6EF" w14:textId="2C4A0C7F" w:rsidR="00F955A0" w:rsidRDefault="00F955A0">
      <w:pPr>
        <w:pStyle w:val="CommentText"/>
      </w:pPr>
      <w:r>
        <w:rPr>
          <w:rStyle w:val="CommentReference"/>
        </w:rPr>
        <w:annotationRef/>
      </w:r>
      <w:r>
        <w:t xml:space="preserve">We are not re-writing a publication. If someone is interested in more information we will send them the actual data. It is just important at this stage to tell someone what degree of work has been done. Because some companies are willing to look at very work (very rare), but expect to know whether any work in mice/rats has been done. This pre-clinical stage is generally crucial, as they will not normally look at or consider a technology, unless it is a really novel target. </w:t>
      </w:r>
      <w:bookmarkStart w:id="65" w:name="_GoBack"/>
      <w:bookmarkEnd w:id="6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B953EA" w15:done="0"/>
  <w15:commentEx w15:paraId="34D52AA6" w15:done="0"/>
  <w15:commentEx w15:paraId="5BB9A17F" w15:done="0"/>
  <w15:commentEx w15:paraId="0578C928" w15:done="0"/>
  <w15:commentEx w15:paraId="17879205" w15:done="0"/>
  <w15:commentEx w15:paraId="43943723" w15:done="0"/>
  <w15:commentEx w15:paraId="2016C134" w15:done="0"/>
  <w15:commentEx w15:paraId="02620861" w15:done="0"/>
  <w15:commentEx w15:paraId="110DA407" w15:done="0"/>
  <w15:commentEx w15:paraId="388AC6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9494E" w14:textId="77777777" w:rsidR="00000000" w:rsidRDefault="00F955A0">
      <w:pPr>
        <w:spacing w:after="0" w:line="240" w:lineRule="auto"/>
      </w:pPr>
      <w:r>
        <w:separator/>
      </w:r>
    </w:p>
  </w:endnote>
  <w:endnote w:type="continuationSeparator" w:id="0">
    <w:p w14:paraId="7140D562" w14:textId="77777777" w:rsidR="00000000" w:rsidRDefault="00F95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CA4C" w14:textId="77777777" w:rsidR="00530FE1" w:rsidRDefault="00F955A0">
    <w:pPr>
      <w:pBdr>
        <w:top w:val="nil"/>
        <w:left w:val="nil"/>
        <w:bottom w:val="nil"/>
        <w:right w:val="nil"/>
        <w:between w:val="nil"/>
      </w:pBdr>
      <w:tabs>
        <w:tab w:val="center" w:pos="4896"/>
        <w:tab w:val="left" w:pos="5040"/>
        <w:tab w:val="left" w:pos="5760"/>
        <w:tab w:val="left" w:pos="6480"/>
        <w:tab w:val="left" w:pos="7200"/>
        <w:tab w:val="left" w:pos="7920"/>
        <w:tab w:val="left" w:pos="8640"/>
        <w:tab w:val="left" w:pos="9360"/>
      </w:tabs>
      <w:spacing w:after="0" w:line="240" w:lineRule="auto"/>
      <w:ind w:right="-766"/>
      <w:jc w:val="right"/>
      <w:rPr>
        <w:b/>
        <w:i/>
        <w:color w:val="7F7F7F"/>
        <w:sz w:val="20"/>
        <w:szCs w:val="20"/>
      </w:rPr>
    </w:pPr>
    <w:r>
      <w:rPr>
        <w:b/>
        <w:i/>
        <w:color w:val="7F7F7F"/>
        <w:sz w:val="18"/>
        <w:szCs w:val="18"/>
      </w:rPr>
      <w:t xml:space="preserve"> </w:t>
    </w:r>
    <w:r>
      <w:rPr>
        <w:b/>
        <w:i/>
        <w:color w:val="7F7F7F"/>
        <w:sz w:val="18"/>
        <w:szCs w:val="18"/>
      </w:rPr>
      <w:tab/>
    </w:r>
    <w:r>
      <w:rPr>
        <w:b/>
        <w:i/>
        <w:color w:val="7F7F7F"/>
        <w:sz w:val="18"/>
        <w:szCs w:val="18"/>
      </w:rPr>
      <w:tab/>
    </w:r>
  </w:p>
  <w:p w14:paraId="77CB8957" w14:textId="77777777" w:rsidR="00530FE1" w:rsidRDefault="00530FE1">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EAF10" w14:textId="77777777" w:rsidR="00000000" w:rsidRDefault="00F955A0">
      <w:pPr>
        <w:spacing w:after="0" w:line="240" w:lineRule="auto"/>
      </w:pPr>
      <w:r>
        <w:separator/>
      </w:r>
    </w:p>
  </w:footnote>
  <w:footnote w:type="continuationSeparator" w:id="0">
    <w:p w14:paraId="0E0CA700" w14:textId="77777777" w:rsidR="00000000" w:rsidRDefault="00F95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132C3" w14:textId="77777777" w:rsidR="00530FE1" w:rsidRDefault="00F955A0">
    <w:pPr>
      <w:pBdr>
        <w:top w:val="nil"/>
        <w:left w:val="nil"/>
        <w:bottom w:val="nil"/>
        <w:right w:val="nil"/>
        <w:between w:val="nil"/>
      </w:pBdr>
      <w:tabs>
        <w:tab w:val="center" w:pos="4320"/>
        <w:tab w:val="right" w:pos="8640"/>
      </w:tabs>
      <w:spacing w:after="0" w:line="240" w:lineRule="auto"/>
      <w:rPr>
        <w:color w:val="000000"/>
      </w:rPr>
    </w:pPr>
    <w:r>
      <w:rPr>
        <w:noProof/>
      </w:rPr>
      <w:drawing>
        <wp:anchor distT="0" distB="0" distL="0" distR="0" simplePos="0" relativeHeight="251658240" behindDoc="0" locked="0" layoutInCell="1" hidden="0" allowOverlap="1" wp14:anchorId="4494A4E7" wp14:editId="1586FCA0">
          <wp:simplePos x="0" y="0"/>
          <wp:positionH relativeFrom="column">
            <wp:posOffset>13334</wp:posOffset>
          </wp:positionH>
          <wp:positionV relativeFrom="paragraph">
            <wp:posOffset>20320</wp:posOffset>
          </wp:positionV>
          <wp:extent cx="4587240" cy="764540"/>
          <wp:effectExtent l="0" t="0" r="0" b="0"/>
          <wp:wrapSquare wrapText="bothSides" distT="0" distB="0" distL="0" distR="0"/>
          <wp:docPr id="3" name="image2.jpg" descr="letter1c"/>
          <wp:cNvGraphicFramePr/>
          <a:graphic xmlns:a="http://schemas.openxmlformats.org/drawingml/2006/main">
            <a:graphicData uri="http://schemas.openxmlformats.org/drawingml/2006/picture">
              <pic:pic xmlns:pic="http://schemas.openxmlformats.org/drawingml/2006/picture">
                <pic:nvPicPr>
                  <pic:cNvPr id="0" name="image2.jpg" descr="letter1c"/>
                  <pic:cNvPicPr preferRelativeResize="0"/>
                </pic:nvPicPr>
                <pic:blipFill>
                  <a:blip r:embed="rId1"/>
                  <a:srcRect/>
                  <a:stretch>
                    <a:fillRect/>
                  </a:stretch>
                </pic:blipFill>
                <pic:spPr>
                  <a:xfrm>
                    <a:off x="0" y="0"/>
                    <a:ext cx="4587240" cy="764540"/>
                  </a:xfrm>
                  <a:prstGeom prst="rect">
                    <a:avLst/>
                  </a:prstGeom>
                  <a:ln/>
                </pic:spPr>
              </pic:pic>
            </a:graphicData>
          </a:graphic>
        </wp:anchor>
      </w:drawing>
    </w:r>
  </w:p>
  <w:p w14:paraId="090536EA" w14:textId="77777777" w:rsidR="00530FE1" w:rsidRDefault="00530FE1">
    <w:pPr>
      <w:pBdr>
        <w:top w:val="nil"/>
        <w:left w:val="nil"/>
        <w:bottom w:val="nil"/>
        <w:right w:val="nil"/>
        <w:between w:val="nil"/>
      </w:pBdr>
      <w:tabs>
        <w:tab w:val="center" w:pos="4320"/>
        <w:tab w:val="right" w:pos="8640"/>
      </w:tabs>
      <w:spacing w:after="0" w:line="240" w:lineRule="auto"/>
      <w:rPr>
        <w:color w:val="000000"/>
      </w:rPr>
    </w:pPr>
  </w:p>
  <w:p w14:paraId="28185AD8" w14:textId="77777777" w:rsidR="00530FE1" w:rsidRDefault="00530FE1">
    <w:pPr>
      <w:pBdr>
        <w:top w:val="nil"/>
        <w:left w:val="nil"/>
        <w:bottom w:val="nil"/>
        <w:right w:val="nil"/>
        <w:between w:val="nil"/>
      </w:pBdr>
      <w:tabs>
        <w:tab w:val="center" w:pos="4320"/>
        <w:tab w:val="right" w:pos="8640"/>
      </w:tabs>
      <w:spacing w:after="0" w:line="240" w:lineRule="auto"/>
      <w:rPr>
        <w:color w:val="000000"/>
      </w:rPr>
    </w:pPr>
  </w:p>
  <w:p w14:paraId="4961CDE9" w14:textId="77777777" w:rsidR="00530FE1" w:rsidRDefault="00530FE1">
    <w:pPr>
      <w:pBdr>
        <w:top w:val="nil"/>
        <w:left w:val="nil"/>
        <w:bottom w:val="nil"/>
        <w:right w:val="nil"/>
        <w:between w:val="nil"/>
      </w:pBdr>
      <w:tabs>
        <w:tab w:val="center" w:pos="4320"/>
        <w:tab w:val="right" w:pos="8640"/>
      </w:tabs>
      <w:spacing w:after="0" w:line="240" w:lineRule="auto"/>
      <w:rPr>
        <w:color w:val="000000"/>
      </w:rPr>
    </w:pPr>
  </w:p>
  <w:p w14:paraId="48253B63" w14:textId="77777777" w:rsidR="00530FE1" w:rsidRDefault="00530FE1">
    <w:pPr>
      <w:pBdr>
        <w:top w:val="nil"/>
        <w:left w:val="nil"/>
        <w:bottom w:val="nil"/>
        <w:right w:val="nil"/>
        <w:between w:val="nil"/>
      </w:pBdr>
      <w:tabs>
        <w:tab w:val="center" w:pos="4320"/>
        <w:tab w:val="right" w:pos="864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E68A1"/>
    <w:multiLevelType w:val="multilevel"/>
    <w:tmpl w:val="51F22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CEF3C2D"/>
    <w:multiLevelType w:val="multilevel"/>
    <w:tmpl w:val="9C9CB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Orry Fierer">
    <w15:presenceInfo w15:providerId="AD" w15:userId="S-1-5-21-823112683-2379360860-3195701375-1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0FE1"/>
    <w:rsid w:val="00203E2E"/>
    <w:rsid w:val="00325D18"/>
    <w:rsid w:val="00486F31"/>
    <w:rsid w:val="004E3D4B"/>
    <w:rsid w:val="00530FE1"/>
    <w:rsid w:val="005807BF"/>
    <w:rsid w:val="00780690"/>
    <w:rsid w:val="00B21CA2"/>
    <w:rsid w:val="00B52547"/>
    <w:rsid w:val="00BD7901"/>
    <w:rsid w:val="00BE5671"/>
    <w:rsid w:val="00F955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7447"/>
  <w15:docId w15:val="{AE599E2D-109E-4E54-8A92-2FCF41CE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7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90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E3D4B"/>
    <w:rPr>
      <w:b/>
      <w:bCs/>
    </w:rPr>
  </w:style>
  <w:style w:type="character" w:customStyle="1" w:styleId="CommentSubjectChar">
    <w:name w:val="Comment Subject Char"/>
    <w:basedOn w:val="CommentTextChar"/>
    <w:link w:val="CommentSubject"/>
    <w:uiPriority w:val="99"/>
    <w:semiHidden/>
    <w:rsid w:val="004E3D4B"/>
    <w:rPr>
      <w:b/>
      <w:bCs/>
      <w:sz w:val="20"/>
      <w:szCs w:val="20"/>
    </w:rPr>
  </w:style>
  <w:style w:type="paragraph" w:styleId="Revision">
    <w:name w:val="Revision"/>
    <w:hidden/>
    <w:uiPriority w:val="99"/>
    <w:semiHidden/>
    <w:rsid w:val="00325D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8F6A-3692-47F8-A312-466DACD1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Weizmann Institute of Sceince</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Orry Fierer</cp:lastModifiedBy>
  <cp:revision>11</cp:revision>
  <dcterms:created xsi:type="dcterms:W3CDTF">2019-02-05T12:45:00Z</dcterms:created>
  <dcterms:modified xsi:type="dcterms:W3CDTF">2019-02-05T14:34:00Z</dcterms:modified>
</cp:coreProperties>
</file>