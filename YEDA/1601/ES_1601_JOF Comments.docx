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074EC" w14:textId="77777777" w:rsidR="00172235" w:rsidRDefault="00A07593">
      <w:pPr>
        <w:spacing w:after="0" w:line="240" w:lineRule="auto"/>
        <w:jc w:val="both"/>
        <w:rPr>
          <w:b/>
          <w:color w:val="C0504D"/>
          <w:sz w:val="28"/>
          <w:szCs w:val="28"/>
        </w:rPr>
      </w:pPr>
      <w:bookmarkStart w:id="0" w:name="_gjdgxs" w:colFirst="0" w:colLast="0"/>
      <w:bookmarkEnd w:id="0"/>
      <w:r>
        <w:rPr>
          <w:b/>
          <w:color w:val="C0504D"/>
          <w:sz w:val="28"/>
          <w:szCs w:val="28"/>
        </w:rPr>
        <w:t xml:space="preserve">A Novel Combination Therapy for Ductal Carcinoma </w:t>
      </w:r>
      <w:proofErr w:type="gramStart"/>
      <w:r>
        <w:rPr>
          <w:b/>
          <w:color w:val="C0504D"/>
          <w:sz w:val="28"/>
          <w:szCs w:val="28"/>
        </w:rPr>
        <w:t>In</w:t>
      </w:r>
      <w:proofErr w:type="gramEnd"/>
      <w:r>
        <w:rPr>
          <w:b/>
          <w:color w:val="C0504D"/>
          <w:sz w:val="28"/>
          <w:szCs w:val="28"/>
        </w:rPr>
        <w:t xml:space="preserve"> Situ</w:t>
      </w:r>
    </w:p>
    <w:p w14:paraId="2FA245D8" w14:textId="77777777" w:rsidR="00172235" w:rsidRDefault="00A07593">
      <w:pPr>
        <w:spacing w:after="0" w:line="240" w:lineRule="auto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 Novel Method for Treating Ductal Carcinoma in situ by Targeting the HER2 and Notch Pathways </w:t>
      </w:r>
    </w:p>
    <w:p w14:paraId="7F5E4D93" w14:textId="77777777" w:rsidR="00172235" w:rsidRDefault="00172235">
      <w:pPr>
        <w:spacing w:after="0"/>
        <w:jc w:val="both"/>
        <w:rPr>
          <w:b/>
        </w:rPr>
      </w:pPr>
    </w:p>
    <w:tbl>
      <w:tblPr>
        <w:tblStyle w:val="a"/>
        <w:tblW w:w="9360" w:type="dxa"/>
        <w:tblInd w:w="108" w:type="dxa"/>
        <w:tblBorders>
          <w:top w:val="single" w:sz="8" w:space="0" w:color="8064A2"/>
          <w:bottom w:val="single" w:sz="8" w:space="0" w:color="8064A2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172235" w14:paraId="58681D92" w14:textId="77777777">
        <w:trPr>
          <w:trHeight w:val="240"/>
        </w:trPr>
        <w:tc>
          <w:tcPr>
            <w:tcW w:w="4680" w:type="dxa"/>
            <w:tcBorders>
              <w:top w:val="single" w:sz="8" w:space="0" w:color="8064A2"/>
              <w:left w:val="nil"/>
              <w:bottom w:val="nil"/>
              <w:right w:val="nil"/>
            </w:tcBorders>
            <w:shd w:val="clear" w:color="auto" w:fill="F5F2F8"/>
          </w:tcPr>
          <w:p w14:paraId="5FD305FF" w14:textId="77777777" w:rsidR="00172235" w:rsidRDefault="00A07593">
            <w:pPr>
              <w:widowControl w:val="0"/>
              <w:spacing w:after="0" w:line="276" w:lineRule="auto"/>
              <w:ind w:right="-97"/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Project Number: </w:t>
            </w:r>
          </w:p>
        </w:tc>
        <w:tc>
          <w:tcPr>
            <w:tcW w:w="4680" w:type="dxa"/>
            <w:tcBorders>
              <w:top w:val="single" w:sz="8" w:space="0" w:color="8064A2"/>
              <w:left w:val="nil"/>
              <w:bottom w:val="nil"/>
              <w:right w:val="nil"/>
            </w:tcBorders>
            <w:shd w:val="clear" w:color="auto" w:fill="F5F2F8"/>
          </w:tcPr>
          <w:p w14:paraId="3D9A02BF" w14:textId="77777777" w:rsidR="00172235" w:rsidRDefault="00A07593">
            <w:pPr>
              <w:widowControl w:val="0"/>
              <w:spacing w:after="0" w:line="276" w:lineRule="auto"/>
              <w:ind w:right="-97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1601</w:t>
            </w:r>
          </w:p>
        </w:tc>
      </w:tr>
      <w:tr w:rsidR="00172235" w14:paraId="2FE30122" w14:textId="77777777">
        <w:trPr>
          <w:trHeight w:val="24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DFD8E8"/>
          </w:tcPr>
          <w:p w14:paraId="2D434F1E" w14:textId="77777777" w:rsidR="00172235" w:rsidRDefault="00A07593">
            <w:pPr>
              <w:widowControl w:val="0"/>
              <w:spacing w:after="0" w:line="276" w:lineRule="auto"/>
              <w:ind w:right="-97"/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Principal Investigator: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DFD8E8"/>
          </w:tcPr>
          <w:p w14:paraId="0A3F0D04" w14:textId="77777777" w:rsidR="00172235" w:rsidRDefault="00A07593">
            <w:pPr>
              <w:widowControl w:val="0"/>
              <w:spacing w:after="0" w:line="276" w:lineRule="auto"/>
              <w:ind w:right="-97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Prof. Yosef Yarden</w:t>
            </w:r>
          </w:p>
        </w:tc>
      </w:tr>
      <w:tr w:rsidR="00172235" w14:paraId="5A543C45" w14:textId="77777777">
        <w:trPr>
          <w:trHeight w:val="240"/>
        </w:trPr>
        <w:tc>
          <w:tcPr>
            <w:tcW w:w="4680" w:type="dxa"/>
            <w:tcBorders>
              <w:top w:val="nil"/>
              <w:bottom w:val="single" w:sz="8" w:space="0" w:color="8064A2"/>
            </w:tcBorders>
            <w:shd w:val="clear" w:color="auto" w:fill="F5F2F8"/>
          </w:tcPr>
          <w:p w14:paraId="32AF5569" w14:textId="77777777" w:rsidR="00172235" w:rsidRDefault="00A07593">
            <w:pPr>
              <w:widowControl w:val="0"/>
              <w:spacing w:after="0" w:line="276" w:lineRule="auto"/>
              <w:ind w:right="-97"/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Patent Status: </w:t>
            </w:r>
          </w:p>
        </w:tc>
        <w:tc>
          <w:tcPr>
            <w:tcW w:w="4680" w:type="dxa"/>
            <w:tcBorders>
              <w:top w:val="nil"/>
              <w:bottom w:val="single" w:sz="8" w:space="0" w:color="8064A2"/>
            </w:tcBorders>
            <w:shd w:val="clear" w:color="auto" w:fill="F5F2F8"/>
          </w:tcPr>
          <w:p w14:paraId="0B6C71BE" w14:textId="77777777" w:rsidR="00172235" w:rsidRDefault="00A07593">
            <w:pPr>
              <w:widowControl w:val="0"/>
              <w:spacing w:after="0" w:line="276" w:lineRule="auto"/>
              <w:ind w:right="-97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Pending</w:t>
            </w:r>
          </w:p>
        </w:tc>
      </w:tr>
    </w:tbl>
    <w:p w14:paraId="6C991062" w14:textId="77777777" w:rsidR="00172235" w:rsidDel="00B23459" w:rsidRDefault="0017223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del w:id="1" w:author="Jacob Orry Fierer" w:date="2019-05-07T13:16:00Z"/>
          <w:b/>
          <w:color w:val="4F81BD"/>
          <w:sz w:val="28"/>
          <w:szCs w:val="28"/>
          <w:u w:val="single"/>
        </w:rPr>
      </w:pPr>
    </w:p>
    <w:p w14:paraId="47168054" w14:textId="77777777" w:rsidR="00172235" w:rsidRDefault="00A07593">
      <w:pPr>
        <w:widowControl w:val="0"/>
        <w:spacing w:line="240" w:lineRule="auto"/>
        <w:jc w:val="both"/>
        <w:rPr>
          <w:b/>
          <w:color w:val="4F81BD"/>
          <w:sz w:val="28"/>
          <w:szCs w:val="28"/>
          <w:u w:val="single"/>
        </w:rPr>
      </w:pPr>
      <w:r>
        <w:rPr>
          <w:b/>
          <w:color w:val="4F81BD"/>
          <w:sz w:val="28"/>
          <w:szCs w:val="28"/>
          <w:u w:val="single"/>
        </w:rPr>
        <w:t>Overview</w:t>
      </w:r>
    </w:p>
    <w:p w14:paraId="4545F2C1" w14:textId="77777777" w:rsidR="00172235" w:rsidRDefault="00A07593">
      <w:pPr>
        <w:widowControl w:val="0"/>
        <w:spacing w:line="240" w:lineRule="auto"/>
        <w:jc w:val="both"/>
        <w:rPr>
          <w:b/>
          <w:color w:val="00000A"/>
        </w:rPr>
      </w:pPr>
      <w:r>
        <w:rPr>
          <w:b/>
          <w:color w:val="00000A"/>
        </w:rPr>
        <w:t>A novel method for treating ductal carcinoma in situ (DCIS) by targeting the HER2 and Notch pathways using anti-HER2 antibodies and kinase inhibitors.</w:t>
      </w:r>
    </w:p>
    <w:p w14:paraId="277EA098" w14:textId="77777777" w:rsidR="00172235" w:rsidRDefault="00A07593">
      <w:pPr>
        <w:widowControl w:val="0"/>
        <w:spacing w:line="240" w:lineRule="auto"/>
        <w:jc w:val="both"/>
        <w:rPr>
          <w:b/>
          <w:color w:val="4F81BD"/>
          <w:sz w:val="24"/>
          <w:szCs w:val="24"/>
          <w:u w:val="single"/>
        </w:rPr>
      </w:pPr>
      <w:r>
        <w:rPr>
          <w:b/>
          <w:color w:val="4F81BD"/>
          <w:sz w:val="28"/>
          <w:szCs w:val="28"/>
          <w:u w:val="single"/>
        </w:rPr>
        <w:t>Background and Unmet Need</w:t>
      </w:r>
    </w:p>
    <w:p w14:paraId="3FE3AFD3" w14:textId="77777777" w:rsidR="00172235" w:rsidRDefault="00A07593" w:rsidP="00631588">
      <w:pPr>
        <w:spacing w:after="0" w:line="240" w:lineRule="auto"/>
        <w:jc w:val="both"/>
        <w:rPr>
          <w:sz w:val="24"/>
          <w:szCs w:val="24"/>
        </w:rPr>
      </w:pPr>
      <w:bookmarkStart w:id="2" w:name="_GoBack"/>
      <w:commentRangeStart w:id="3"/>
      <w:r>
        <w:rPr>
          <w:sz w:val="24"/>
          <w:szCs w:val="24"/>
        </w:rPr>
        <w:t>Invasive ductal carcinoma (IDC)</w:t>
      </w:r>
      <w:del w:id="4" w:author="Jacob Orry Fierer" w:date="2019-05-07T12:59:00Z">
        <w:r w:rsidDel="00631588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is the most common type of breast cancer</w:t>
      </w:r>
      <w:ins w:id="5" w:author="Jacob Orry Fierer" w:date="2019-05-07T12:59:00Z">
        <w:r w:rsidR="00631588">
          <w:rPr>
            <w:sz w:val="24"/>
            <w:szCs w:val="24"/>
          </w:rPr>
          <w:t>, representing</w:t>
        </w:r>
      </w:ins>
      <w:del w:id="6" w:author="Jacob Orry Fierer" w:date="2019-05-07T12:59:00Z">
        <w:r w:rsidDel="00631588">
          <w:rPr>
            <w:sz w:val="24"/>
            <w:szCs w:val="24"/>
          </w:rPr>
          <w:delText>.</w:delText>
        </w:r>
      </w:del>
      <w:r>
        <w:rPr>
          <w:sz w:val="24"/>
          <w:szCs w:val="24"/>
        </w:rPr>
        <w:t xml:space="preserve"> </w:t>
      </w:r>
      <w:del w:id="7" w:author="Jacob Orry Fierer" w:date="2019-05-07T12:59:00Z">
        <w:r w:rsidDel="00631588">
          <w:rPr>
            <w:sz w:val="24"/>
            <w:szCs w:val="24"/>
          </w:rPr>
          <w:delText>A</w:delText>
        </w:r>
      </w:del>
      <w:ins w:id="8" w:author="Jacob Orry Fierer" w:date="2019-05-07T12:59:00Z">
        <w:r w:rsidR="00631588">
          <w:rPr>
            <w:sz w:val="24"/>
            <w:szCs w:val="24"/>
          </w:rPr>
          <w:t>a</w:t>
        </w:r>
      </w:ins>
      <w:r>
        <w:rPr>
          <w:sz w:val="24"/>
          <w:szCs w:val="24"/>
        </w:rPr>
        <w:t xml:space="preserve">bout 80% </w:t>
      </w:r>
      <w:del w:id="9" w:author="Jacob Orry Fierer" w:date="2019-05-07T13:00:00Z">
        <w:r w:rsidDel="00631588">
          <w:rPr>
            <w:sz w:val="24"/>
            <w:szCs w:val="24"/>
          </w:rPr>
          <w:delText>of all breast cancers are</w:delText>
        </w:r>
      </w:del>
      <w:ins w:id="10" w:author="Jacob Orry Fierer" w:date="2019-05-07T13:00:00Z">
        <w:r w:rsidR="00631588">
          <w:rPr>
            <w:sz w:val="24"/>
            <w:szCs w:val="24"/>
          </w:rPr>
          <w:t>of</w:t>
        </w:r>
      </w:ins>
      <w:r>
        <w:rPr>
          <w:sz w:val="24"/>
          <w:szCs w:val="24"/>
        </w:rPr>
        <w:t xml:space="preserve"> invasive ductal carcinoma</w:t>
      </w:r>
      <w:ins w:id="11" w:author="Jacob Orry Fierer" w:date="2019-05-07T13:00:00Z">
        <w:r w:rsidR="00631588">
          <w:rPr>
            <w:sz w:val="24"/>
            <w:szCs w:val="24"/>
          </w:rPr>
          <w:t xml:space="preserve"> cases</w:t>
        </w:r>
      </w:ins>
      <w:del w:id="12" w:author="Jacob Orry Fierer" w:date="2019-05-07T13:00:00Z">
        <w:r w:rsidDel="00631588"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. </w:t>
      </w:r>
      <w:del w:id="13" w:author="Jacob Orry Fierer" w:date="2019-05-07T13:00:00Z">
        <w:r w:rsidDel="00631588">
          <w:rPr>
            <w:sz w:val="24"/>
            <w:szCs w:val="24"/>
          </w:rPr>
          <w:delText xml:space="preserve">One </w:delText>
        </w:r>
      </w:del>
      <w:ins w:id="14" w:author="Jacob Orry Fierer" w:date="2019-05-07T13:00:00Z">
        <w:r w:rsidR="00631588">
          <w:rPr>
            <w:sz w:val="24"/>
            <w:szCs w:val="24"/>
          </w:rPr>
          <w:t>An</w:t>
        </w:r>
        <w:r w:rsidR="00631588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>aggressive subtype</w:t>
      </w:r>
      <w:del w:id="15" w:author="Jacob Orry Fierer" w:date="2019-05-07T13:00:00Z">
        <w:r w:rsidDel="00631588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comprising 20–25% of all </w:t>
      </w:r>
      <w:del w:id="16" w:author="Jacob Orry Fierer" w:date="2019-05-07T13:00:00Z">
        <w:r w:rsidDel="00631588">
          <w:rPr>
            <w:sz w:val="24"/>
            <w:szCs w:val="24"/>
          </w:rPr>
          <w:delText>invasive ductal carcinomas</w:delText>
        </w:r>
      </w:del>
      <w:proofErr w:type="gramStart"/>
      <w:ins w:id="17" w:author="Jacob Orry Fierer" w:date="2019-05-07T13:00:00Z">
        <w:r w:rsidR="00631588">
          <w:rPr>
            <w:sz w:val="24"/>
            <w:szCs w:val="24"/>
          </w:rPr>
          <w:t>IDCs</w:t>
        </w:r>
      </w:ins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is characterized by</w:t>
      </w:r>
      <w:ins w:id="18" w:author="Jacob Orry Fierer" w:date="2019-05-07T13:00:00Z">
        <w:r w:rsidR="00631588">
          <w:rPr>
            <w:sz w:val="24"/>
            <w:szCs w:val="24"/>
          </w:rPr>
          <w:t xml:space="preserve"> HER2</w:t>
        </w:r>
      </w:ins>
      <w:r>
        <w:rPr>
          <w:sz w:val="24"/>
          <w:szCs w:val="24"/>
        </w:rPr>
        <w:t xml:space="preserve"> over-expression</w:t>
      </w:r>
      <w:del w:id="19" w:author="Jacob Orry Fierer" w:date="2019-05-07T13:00:00Z">
        <w:r w:rsidDel="00631588">
          <w:rPr>
            <w:sz w:val="24"/>
            <w:szCs w:val="24"/>
          </w:rPr>
          <w:delText xml:space="preserve"> of t</w:delText>
        </w:r>
        <w:r w:rsidDel="00631588">
          <w:rPr>
            <w:sz w:val="24"/>
            <w:szCs w:val="24"/>
          </w:rPr>
          <w:delText>he HER2 oncoprotein</w:delText>
        </w:r>
      </w:del>
      <w:r>
        <w:rPr>
          <w:sz w:val="24"/>
          <w:szCs w:val="24"/>
        </w:rPr>
        <w:t xml:space="preserve">. </w:t>
      </w:r>
      <w:ins w:id="20" w:author="Jacob Orry Fierer" w:date="2019-05-07T13:01:00Z">
        <w:r w:rsidR="00631588">
          <w:rPr>
            <w:sz w:val="24"/>
            <w:szCs w:val="24"/>
          </w:rPr>
          <w:t xml:space="preserve">A </w:t>
        </w:r>
      </w:ins>
      <w:del w:id="21" w:author="Jacob Orry Fierer" w:date="2019-05-07T13:01:00Z">
        <w:r w:rsidDel="00631588">
          <w:rPr>
            <w:sz w:val="24"/>
            <w:szCs w:val="24"/>
          </w:rPr>
          <w:delText>C</w:delText>
        </w:r>
      </w:del>
      <w:ins w:id="22" w:author="Jacob Orry Fierer" w:date="2019-05-07T13:01:00Z">
        <w:r w:rsidR="00631588">
          <w:rPr>
            <w:sz w:val="24"/>
            <w:szCs w:val="24"/>
          </w:rPr>
          <w:t>c</w:t>
        </w:r>
      </w:ins>
      <w:r>
        <w:rPr>
          <w:sz w:val="24"/>
          <w:szCs w:val="24"/>
        </w:rPr>
        <w:t>ommon</w:t>
      </w:r>
      <w:del w:id="23" w:author="Jacob Orry Fierer" w:date="2019-05-07T13:01:00Z">
        <w:r w:rsidDel="00631588">
          <w:rPr>
            <w:sz w:val="24"/>
            <w:szCs w:val="24"/>
          </w:rPr>
          <w:delText>ly</w:delText>
        </w:r>
      </w:del>
      <w:ins w:id="24" w:author="Jacob Orry Fierer" w:date="2019-05-07T13:01:00Z">
        <w:r w:rsidR="00631588">
          <w:rPr>
            <w:sz w:val="24"/>
            <w:szCs w:val="24"/>
          </w:rPr>
          <w:t xml:space="preserve"> precursor to IDC is</w:t>
        </w:r>
      </w:ins>
      <w:del w:id="25" w:author="Jacob Orry Fierer" w:date="2019-05-07T13:01:00Z">
        <w:r w:rsidDel="00631588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ductal carcinoma in situ (DCIS)</w:t>
      </w:r>
      <w:del w:id="26" w:author="Jacob Orry Fierer" w:date="2019-05-07T13:02:00Z">
        <w:r w:rsidDel="00631588">
          <w:rPr>
            <w:sz w:val="24"/>
            <w:szCs w:val="24"/>
          </w:rPr>
          <w:delText xml:space="preserve"> is recognized as a precursor of IDC</w:delText>
        </w:r>
      </w:del>
      <w:r>
        <w:rPr>
          <w:sz w:val="24"/>
          <w:szCs w:val="24"/>
        </w:rPr>
        <w:t>,</w:t>
      </w:r>
      <w:ins w:id="27" w:author="Jacob Orry Fierer" w:date="2019-05-07T13:02:00Z">
        <w:r w:rsidR="00631588">
          <w:rPr>
            <w:sz w:val="24"/>
            <w:szCs w:val="24"/>
          </w:rPr>
          <w:t xml:space="preserve"> with</w:t>
        </w:r>
      </w:ins>
      <w:r>
        <w:rPr>
          <w:sz w:val="24"/>
          <w:szCs w:val="24"/>
        </w:rPr>
        <w:t xml:space="preserve"> the key difference being that </w:t>
      </w:r>
      <w:r>
        <w:rPr>
          <w:sz w:val="24"/>
          <w:szCs w:val="24"/>
        </w:rPr>
        <w:t>i</w:t>
      </w:r>
      <w:r>
        <w:rPr>
          <w:sz w:val="24"/>
          <w:szCs w:val="24"/>
        </w:rPr>
        <w:t>n DCIS the malignant cells have not invaded through basement membranes.</w:t>
      </w:r>
    </w:p>
    <w:p w14:paraId="1CDD0BDE" w14:textId="77777777" w:rsidR="00172235" w:rsidRDefault="00631588" w:rsidP="00631588">
      <w:pPr>
        <w:spacing w:after="0" w:line="240" w:lineRule="auto"/>
        <w:jc w:val="both"/>
        <w:rPr>
          <w:sz w:val="24"/>
          <w:szCs w:val="24"/>
        </w:rPr>
        <w:pPrChange w:id="28" w:author="Jacob Orry Fierer" w:date="2019-05-07T13:03:00Z">
          <w:pPr>
            <w:spacing w:after="0" w:line="240" w:lineRule="auto"/>
            <w:jc w:val="both"/>
          </w:pPr>
        </w:pPrChange>
      </w:pPr>
      <w:ins w:id="29" w:author="Jacob Orry Fierer" w:date="2019-05-07T13:02:00Z">
        <w:r>
          <w:rPr>
            <w:sz w:val="24"/>
            <w:szCs w:val="24"/>
          </w:rPr>
          <w:t xml:space="preserve">The </w:t>
        </w:r>
      </w:ins>
      <w:ins w:id="30" w:author="Jacob Orry Fierer" w:date="2019-05-07T13:03:00Z">
        <w:r>
          <w:rPr>
            <w:sz w:val="24"/>
            <w:szCs w:val="24"/>
          </w:rPr>
          <w:t>standard treatment for</w:t>
        </w:r>
      </w:ins>
      <w:ins w:id="31" w:author="Jacob Orry Fierer" w:date="2019-05-07T13:02:00Z">
        <w:r>
          <w:rPr>
            <w:sz w:val="24"/>
            <w:szCs w:val="24"/>
          </w:rPr>
          <w:t xml:space="preserve"> </w:t>
        </w:r>
      </w:ins>
      <w:r w:rsidR="00A07593">
        <w:rPr>
          <w:sz w:val="24"/>
          <w:szCs w:val="24"/>
        </w:rPr>
        <w:t xml:space="preserve">DCIS is </w:t>
      </w:r>
      <w:del w:id="32" w:author="Jacob Orry Fierer" w:date="2019-05-07T13:03:00Z">
        <w:r w:rsidR="00A07593" w:rsidDel="00631588">
          <w:rPr>
            <w:sz w:val="24"/>
            <w:szCs w:val="24"/>
          </w:rPr>
          <w:delText xml:space="preserve">commonly treated by </w:delText>
        </w:r>
      </w:del>
      <w:r w:rsidR="00A07593">
        <w:rPr>
          <w:sz w:val="24"/>
          <w:szCs w:val="24"/>
        </w:rPr>
        <w:t>surgical intervention fol</w:t>
      </w:r>
      <w:r w:rsidR="00A07593">
        <w:rPr>
          <w:sz w:val="24"/>
          <w:szCs w:val="24"/>
        </w:rPr>
        <w:t xml:space="preserve">lowed by adjuvant radiation therapy. However, </w:t>
      </w:r>
      <w:del w:id="33" w:author="Jacob Orry Fierer" w:date="2019-05-07T13:03:00Z">
        <w:r w:rsidR="00A07593" w:rsidDel="00631588">
          <w:rPr>
            <w:sz w:val="24"/>
            <w:szCs w:val="24"/>
          </w:rPr>
          <w:delText>a significant fraction</w:delText>
        </w:r>
      </w:del>
      <w:ins w:id="34" w:author="Jacob Orry Fierer" w:date="2019-05-07T13:03:00Z">
        <w:r>
          <w:rPr>
            <w:sz w:val="24"/>
            <w:szCs w:val="24"/>
          </w:rPr>
          <w:t>significant fractions</w:t>
        </w:r>
      </w:ins>
      <w:r w:rsidR="00A07593">
        <w:rPr>
          <w:sz w:val="24"/>
          <w:szCs w:val="24"/>
        </w:rPr>
        <w:t xml:space="preserve"> of the DCIS lesions, which display HER2 gene amplification, are associated with increased relapse rate following surgery.</w:t>
      </w:r>
      <w:bookmarkEnd w:id="2"/>
      <w:commentRangeEnd w:id="3"/>
      <w:r w:rsidR="00A07593">
        <w:rPr>
          <w:rStyle w:val="CommentReference"/>
        </w:rPr>
        <w:commentReference w:id="3"/>
      </w:r>
    </w:p>
    <w:p w14:paraId="671D11CC" w14:textId="77777777" w:rsidR="00172235" w:rsidRDefault="00A07593">
      <w:pPr>
        <w:spacing w:after="0" w:line="240" w:lineRule="auto"/>
        <w:jc w:val="both"/>
      </w:pPr>
      <w:r>
        <w:rPr>
          <w:b/>
          <w:sz w:val="24"/>
          <w:szCs w:val="24"/>
        </w:rPr>
        <w:t xml:space="preserve">Therefore, there is a need for a molecularly targeted therapy in </w:t>
      </w:r>
      <w:r>
        <w:rPr>
          <w:b/>
          <w:sz w:val="24"/>
          <w:szCs w:val="24"/>
        </w:rPr>
        <w:t>cases of HER2-overexpressing DCIS for complete eradication following surgical tumor removal</w:t>
      </w:r>
      <w:r>
        <w:rPr>
          <w:sz w:val="24"/>
          <w:szCs w:val="24"/>
        </w:rPr>
        <w:t xml:space="preserve">. The current technology presents </w:t>
      </w:r>
      <w:del w:id="35" w:author="Jacob Orry Fierer" w:date="2019-05-07T13:04:00Z">
        <w:r w:rsidDel="00631588">
          <w:rPr>
            <w:sz w:val="24"/>
            <w:szCs w:val="24"/>
          </w:rPr>
          <w:delText>an</w:delText>
        </w:r>
      </w:del>
      <w:ins w:id="36" w:author="Jacob Orry Fierer" w:date="2019-05-07T13:04:00Z">
        <w:r w:rsidR="00631588">
          <w:rPr>
            <w:sz w:val="24"/>
            <w:szCs w:val="24"/>
          </w:rPr>
          <w:t>a</w:t>
        </w:r>
      </w:ins>
      <w:r>
        <w:rPr>
          <w:sz w:val="24"/>
          <w:szCs w:val="24"/>
        </w:rPr>
        <w:t xml:space="preserve"> potential DCIS therapeutic strategy that collectively targets the functionally linked HER2 and Notch pathways.</w:t>
      </w:r>
    </w:p>
    <w:p w14:paraId="6140AA41" w14:textId="77777777" w:rsidR="00172235" w:rsidRDefault="00172235">
      <w:pPr>
        <w:spacing w:after="0" w:line="240" w:lineRule="auto"/>
        <w:jc w:val="both"/>
        <w:rPr>
          <w:sz w:val="24"/>
          <w:szCs w:val="24"/>
        </w:rPr>
      </w:pPr>
    </w:p>
    <w:p w14:paraId="08D07614" w14:textId="77777777" w:rsidR="00172235" w:rsidRDefault="00A07593">
      <w:pPr>
        <w:widowControl w:val="0"/>
        <w:spacing w:line="276" w:lineRule="auto"/>
        <w:jc w:val="both"/>
        <w:rPr>
          <w:b/>
          <w:color w:val="4F81BD"/>
          <w:sz w:val="24"/>
          <w:szCs w:val="24"/>
          <w:u w:val="single"/>
        </w:rPr>
      </w:pPr>
      <w:r>
        <w:rPr>
          <w:b/>
          <w:color w:val="4F81BD"/>
          <w:sz w:val="24"/>
          <w:szCs w:val="24"/>
          <w:u w:val="single"/>
        </w:rPr>
        <w:t>The Technology</w:t>
      </w:r>
    </w:p>
    <w:p w14:paraId="404E9769" w14:textId="77777777" w:rsidR="00172235" w:rsidRDefault="00A07593">
      <w:pPr>
        <w:widowControl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</w:t>
      </w:r>
      <w:r>
        <w:rPr>
          <w:sz w:val="24"/>
          <w:szCs w:val="24"/>
        </w:rPr>
        <w:t xml:space="preserve">ER2 is a member of the human epidermal growth factor receptor family. Over-expression of this oncogene </w:t>
      </w:r>
      <w:proofErr w:type="gramStart"/>
      <w:r>
        <w:rPr>
          <w:sz w:val="24"/>
          <w:szCs w:val="24"/>
        </w:rPr>
        <w:t>has been shown</w:t>
      </w:r>
      <w:proofErr w:type="gramEnd"/>
      <w:r>
        <w:rPr>
          <w:sz w:val="24"/>
          <w:szCs w:val="24"/>
        </w:rPr>
        <w:t xml:space="preserve"> to play an important role in the development and progression of certain aggressive types of breast cancer. Once activated, HER2 can instig</w:t>
      </w:r>
      <w:r>
        <w:rPr>
          <w:sz w:val="24"/>
          <w:szCs w:val="24"/>
        </w:rPr>
        <w:t xml:space="preserve">ate a number of potent signaling pathways, leading to unregulated cell proliferation. </w:t>
      </w:r>
    </w:p>
    <w:p w14:paraId="22136F30" w14:textId="77777777" w:rsidR="00172235" w:rsidRDefault="00A07593">
      <w:pPr>
        <w:widowControl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signal transduction </w:t>
      </w:r>
      <w:commentRangeStart w:id="37"/>
      <w:r>
        <w:rPr>
          <w:sz w:val="24"/>
          <w:szCs w:val="24"/>
        </w:rPr>
        <w:t>pathway critical for breast cancer progression</w:t>
      </w:r>
      <w:commentRangeEnd w:id="37"/>
      <w:r w:rsidR="00B23459">
        <w:rPr>
          <w:rStyle w:val="CommentReference"/>
        </w:rPr>
        <w:commentReference w:id="37"/>
      </w:r>
      <w:r>
        <w:rPr>
          <w:sz w:val="24"/>
          <w:szCs w:val="24"/>
        </w:rPr>
        <w:t>, comprises Notch</w:t>
      </w:r>
    </w:p>
    <w:p w14:paraId="5E9D4852" w14:textId="77777777" w:rsidR="00172235" w:rsidRDefault="00A07593">
      <w:pPr>
        <w:widowControl w:val="0"/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receptors and their membrane-bound ligands which play fundamental role</w:t>
      </w:r>
      <w:r>
        <w:rPr>
          <w:sz w:val="24"/>
          <w:szCs w:val="24"/>
        </w:rPr>
        <w:t>s</w:t>
      </w:r>
    </w:p>
    <w:p w14:paraId="52EC615B" w14:textId="77777777" w:rsidR="00172235" w:rsidRDefault="00A07593">
      <w:pPr>
        <w:widowControl w:val="0"/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self-renewal and proliferation of cells in the mammary gland.</w:t>
      </w:r>
    </w:p>
    <w:p w14:paraId="515FCBA8" w14:textId="77777777" w:rsidR="00172235" w:rsidRDefault="00A07593" w:rsidP="00631588">
      <w:pPr>
        <w:widowControl w:val="0"/>
        <w:spacing w:after="0" w:line="240" w:lineRule="auto"/>
        <w:jc w:val="both"/>
        <w:rPr>
          <w:sz w:val="24"/>
          <w:szCs w:val="24"/>
        </w:rPr>
        <w:pPrChange w:id="38" w:author="Jacob Orry Fierer" w:date="2019-05-07T13:06:00Z">
          <w:pPr>
            <w:widowControl w:val="0"/>
            <w:spacing w:after="0" w:line="240" w:lineRule="auto"/>
            <w:jc w:val="both"/>
          </w:pPr>
        </w:pPrChange>
      </w:pPr>
      <w:r>
        <w:rPr>
          <w:sz w:val="24"/>
          <w:szCs w:val="24"/>
        </w:rPr>
        <w:t xml:space="preserve">Prof. Yarden and his team have discovered an association between the </w:t>
      </w:r>
      <w:del w:id="39" w:author="Jacob Orry Fierer" w:date="2019-05-07T13:06:00Z">
        <w:r w:rsidDel="00631588">
          <w:rPr>
            <w:sz w:val="24"/>
            <w:szCs w:val="24"/>
          </w:rPr>
          <w:delText>notch</w:delText>
        </w:r>
      </w:del>
      <w:proofErr w:type="gramStart"/>
      <w:ins w:id="40" w:author="Jacob Orry Fierer" w:date="2019-05-07T13:06:00Z">
        <w:r w:rsidR="00631588">
          <w:rPr>
            <w:sz w:val="24"/>
            <w:szCs w:val="24"/>
          </w:rPr>
          <w:t>N</w:t>
        </w:r>
        <w:r w:rsidR="00631588">
          <w:rPr>
            <w:sz w:val="24"/>
            <w:szCs w:val="24"/>
          </w:rPr>
          <w:t>otch</w:t>
        </w:r>
        <w:proofErr w:type="gramEnd"/>
        <w:r w:rsidR="00631588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>induced pathway and overexpression of HER2. Specifically, overexpressed HER2 transcriptionally up-regulates several</w:t>
      </w:r>
      <w:r>
        <w:rPr>
          <w:sz w:val="24"/>
          <w:szCs w:val="24"/>
        </w:rPr>
        <w:t xml:space="preserve"> components of the Notch pathway. The team’s findings imply that HER2-Notch3</w:t>
      </w:r>
    </w:p>
    <w:p w14:paraId="6314BF93" w14:textId="77777777" w:rsidR="00172235" w:rsidRDefault="00A07593">
      <w:pPr>
        <w:widowControl w:val="0"/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collaboration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 required during early steps of mammary tumorigenesis and therefore a combined treatment targeting both pathways could have a better therapeutic outcome for  HER2-</w:t>
      </w:r>
      <w:r>
        <w:rPr>
          <w:sz w:val="24"/>
          <w:szCs w:val="24"/>
        </w:rPr>
        <w:t>overexpressing DCIS.</w:t>
      </w:r>
    </w:p>
    <w:p w14:paraId="2E06588C" w14:textId="77777777" w:rsidR="00172235" w:rsidRDefault="00172235">
      <w:pPr>
        <w:widowControl w:val="0"/>
        <w:spacing w:after="0" w:line="240" w:lineRule="auto"/>
        <w:jc w:val="both"/>
        <w:rPr>
          <w:sz w:val="24"/>
          <w:szCs w:val="24"/>
        </w:rPr>
      </w:pPr>
    </w:p>
    <w:p w14:paraId="447FCD26" w14:textId="77777777" w:rsidR="00172235" w:rsidRDefault="00172235">
      <w:pPr>
        <w:widowControl w:val="0"/>
        <w:spacing w:after="0" w:line="240" w:lineRule="auto"/>
        <w:jc w:val="both"/>
        <w:rPr>
          <w:sz w:val="24"/>
          <w:szCs w:val="24"/>
        </w:rPr>
      </w:pPr>
    </w:p>
    <w:p w14:paraId="75EDFFEC" w14:textId="77777777" w:rsidR="00172235" w:rsidRDefault="00A07593">
      <w:pPr>
        <w:widowControl w:val="0"/>
        <w:spacing w:after="120" w:line="276" w:lineRule="auto"/>
        <w:jc w:val="both"/>
        <w:rPr>
          <w:sz w:val="24"/>
          <w:szCs w:val="24"/>
        </w:rPr>
      </w:pPr>
      <w:r>
        <w:rPr>
          <w:b/>
          <w:i/>
          <w:color w:val="C00000"/>
          <w:sz w:val="24"/>
          <w:szCs w:val="24"/>
        </w:rPr>
        <w:t>Advantages and Applications</w:t>
      </w:r>
    </w:p>
    <w:p w14:paraId="467FE7C3" w14:textId="77777777" w:rsidR="00172235" w:rsidRDefault="00A075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novel treatment strategy that combine anti-HER2 antibodies with Notch antagonists</w:t>
      </w:r>
    </w:p>
    <w:p w14:paraId="33EAF464" w14:textId="77777777" w:rsidR="00172235" w:rsidRDefault="00A075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Classification of DCIS patients according to HER2 </w:t>
      </w:r>
      <w:ins w:id="41" w:author="Jacob Orry Fierer" w:date="2019-05-07T13:19:00Z">
        <w:r w:rsidR="00635C61">
          <w:rPr>
            <w:sz w:val="24"/>
            <w:szCs w:val="24"/>
          </w:rPr>
          <w:t xml:space="preserve">and </w:t>
        </w:r>
      </w:ins>
      <w:r>
        <w:rPr>
          <w:sz w:val="24"/>
          <w:szCs w:val="24"/>
        </w:rPr>
        <w:t xml:space="preserve">Notch activation patterns to identify patients with increased risk of relapse after surgery. </w:t>
      </w:r>
    </w:p>
    <w:p w14:paraId="57AE5DEB" w14:textId="77777777" w:rsidR="00172235" w:rsidRDefault="001722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755E60C" w14:textId="77777777" w:rsidR="00172235" w:rsidRDefault="00A07593">
      <w:pPr>
        <w:spacing w:after="120"/>
        <w:jc w:val="both"/>
        <w:rPr>
          <w:b/>
          <w:color w:val="4F81BD"/>
          <w:sz w:val="28"/>
          <w:szCs w:val="28"/>
          <w:u w:val="single"/>
        </w:rPr>
      </w:pPr>
      <w:r>
        <w:rPr>
          <w:b/>
          <w:color w:val="4F81BD"/>
          <w:sz w:val="28"/>
          <w:szCs w:val="28"/>
          <w:u w:val="single"/>
        </w:rPr>
        <w:t>Development Status</w:t>
      </w:r>
    </w:p>
    <w:p w14:paraId="156746DC" w14:textId="77777777" w:rsidR="00172235" w:rsidRDefault="00A075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team of Prof. Yarden have generated an </w:t>
      </w:r>
      <w:r>
        <w:rPr>
          <w:i/>
          <w:sz w:val="24"/>
          <w:szCs w:val="24"/>
        </w:rPr>
        <w:t>in-vitro</w:t>
      </w:r>
      <w:r>
        <w:rPr>
          <w:sz w:val="24"/>
          <w:szCs w:val="24"/>
        </w:rPr>
        <w:t xml:space="preserve"> model of DCIS using a three-dimensional </w:t>
      </w:r>
      <w:r>
        <w:rPr>
          <w:sz w:val="24"/>
          <w:szCs w:val="24"/>
        </w:rPr>
        <w:t xml:space="preserve">culture system comprised of immortalized human mammary cells. Using this </w:t>
      </w: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the team have made several key findings: 1. HER2 over-expressing cells also up-regulate Notch pathway components. 2. These cells do not go through programed cell </w:t>
      </w:r>
      <w:r>
        <w:rPr>
          <w:sz w:val="24"/>
          <w:szCs w:val="24"/>
        </w:rPr>
        <w:lastRenderedPageBreak/>
        <w:t>death when beco</w:t>
      </w:r>
      <w:r>
        <w:rPr>
          <w:sz w:val="24"/>
          <w:szCs w:val="24"/>
        </w:rPr>
        <w:t xml:space="preserve">ming detached from the extracellular matrix. 3.  HER2 over-expressing cells form lumen-filled spheroids whereas normal cells do not. These phenotypes </w:t>
      </w:r>
      <w:proofErr w:type="gramStart"/>
      <w:r>
        <w:rPr>
          <w:sz w:val="24"/>
          <w:szCs w:val="24"/>
        </w:rPr>
        <w:t>were reversed</w:t>
      </w:r>
      <w:proofErr w:type="gramEnd"/>
      <w:r>
        <w:rPr>
          <w:sz w:val="24"/>
          <w:szCs w:val="24"/>
        </w:rPr>
        <w:t xml:space="preserve"> when the cells were treated with either anti-HER2 antibodies or kinase inhibitors that targe</w:t>
      </w:r>
      <w:r>
        <w:rPr>
          <w:sz w:val="24"/>
          <w:szCs w:val="24"/>
        </w:rPr>
        <w:t>t HER2 downstream proteins. Additionally, Notch3 knockdown-cells also did not exhibit these phenotypes even when HER2 is over expressed, indicating that Notch mediates the effects of HER2 on luminal filling.</w:t>
      </w:r>
    </w:p>
    <w:p w14:paraId="361619FF" w14:textId="77777777" w:rsidR="00172235" w:rsidRDefault="00A075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 further support the claim that Notch is impor</w:t>
      </w:r>
      <w:r>
        <w:rPr>
          <w:sz w:val="24"/>
          <w:szCs w:val="24"/>
        </w:rPr>
        <w:t>tant for the HER2 phenotype the team have shown in transgenic mice carrying an activated form of the HER2 oncogene also over-express Notch3.</w:t>
      </w:r>
    </w:p>
    <w:p w14:paraId="08F02EB2" w14:textId="77777777" w:rsidR="00172235" w:rsidRDefault="00A07593" w:rsidP="00635C61">
      <w:pPr>
        <w:spacing w:after="0"/>
        <w:jc w:val="both"/>
        <w:rPr>
          <w:sz w:val="24"/>
          <w:szCs w:val="24"/>
        </w:rPr>
        <w:pPrChange w:id="42" w:author="Jacob Orry Fierer" w:date="2019-05-07T13:20:00Z">
          <w:pPr>
            <w:spacing w:after="0"/>
            <w:jc w:val="both"/>
          </w:pPr>
        </w:pPrChange>
      </w:pPr>
      <w:r>
        <w:rPr>
          <w:sz w:val="24"/>
          <w:szCs w:val="24"/>
        </w:rPr>
        <w:t>To confirm the relevance of the Notch3-HER2 connection to human breast cancer the team has also analyzed two clinic</w:t>
      </w:r>
      <w:r>
        <w:rPr>
          <w:sz w:val="24"/>
          <w:szCs w:val="24"/>
        </w:rPr>
        <w:t xml:space="preserve">al datasets of approximately 200 breast cancer patients. In line with the in vitro expression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Notch3 presented </w:t>
      </w:r>
      <w:del w:id="43" w:author="Jacob Orry Fierer" w:date="2019-05-07T13:20:00Z">
        <w:r w:rsidDel="00635C61">
          <w:rPr>
            <w:sz w:val="24"/>
            <w:szCs w:val="24"/>
          </w:rPr>
          <w:delText xml:space="preserve">highly </w:delText>
        </w:r>
      </w:del>
      <w:r>
        <w:rPr>
          <w:sz w:val="24"/>
          <w:szCs w:val="24"/>
        </w:rPr>
        <w:t>significant correlations with HER2 expression, both at the RNA level and the protein levels.</w:t>
      </w:r>
    </w:p>
    <w:p w14:paraId="013C1B17" w14:textId="77777777" w:rsidR="00172235" w:rsidRDefault="00172235">
      <w:pPr>
        <w:spacing w:after="0"/>
        <w:jc w:val="both"/>
        <w:rPr>
          <w:sz w:val="24"/>
          <w:szCs w:val="24"/>
        </w:rPr>
      </w:pPr>
    </w:p>
    <w:p w14:paraId="79E7EC36" w14:textId="77777777" w:rsidR="00172235" w:rsidRDefault="00172235">
      <w:pPr>
        <w:spacing w:after="0"/>
        <w:jc w:val="both"/>
        <w:rPr>
          <w:sz w:val="24"/>
          <w:szCs w:val="24"/>
        </w:rPr>
      </w:pPr>
    </w:p>
    <w:p w14:paraId="515DCFEC" w14:textId="77777777" w:rsidR="00172235" w:rsidRDefault="00A07593">
      <w:pPr>
        <w:jc w:val="both"/>
        <w:rPr>
          <w:b/>
          <w:color w:val="4F81BD"/>
          <w:sz w:val="28"/>
          <w:szCs w:val="28"/>
          <w:u w:val="single"/>
        </w:rPr>
      </w:pPr>
      <w:r>
        <w:rPr>
          <w:b/>
          <w:color w:val="4F81BD"/>
          <w:sz w:val="28"/>
          <w:szCs w:val="28"/>
          <w:u w:val="single"/>
        </w:rPr>
        <w:t xml:space="preserve">For additional </w:t>
      </w:r>
      <w:proofErr w:type="gramStart"/>
      <w:r>
        <w:rPr>
          <w:b/>
          <w:color w:val="4F81BD"/>
          <w:sz w:val="28"/>
          <w:szCs w:val="28"/>
          <w:u w:val="single"/>
        </w:rPr>
        <w:t>information</w:t>
      </w:r>
      <w:proofErr w:type="gramEnd"/>
      <w:r>
        <w:rPr>
          <w:b/>
          <w:color w:val="4F81BD"/>
          <w:sz w:val="28"/>
          <w:szCs w:val="28"/>
          <w:u w:val="single"/>
        </w:rPr>
        <w:t xml:space="preserve"> please cont</w:t>
      </w:r>
      <w:r>
        <w:rPr>
          <w:b/>
          <w:color w:val="4F81BD"/>
          <w:sz w:val="28"/>
          <w:szCs w:val="28"/>
          <w:u w:val="single"/>
        </w:rPr>
        <w:t>act:</w:t>
      </w:r>
    </w:p>
    <w:p w14:paraId="16FE834D" w14:textId="77777777" w:rsidR="00172235" w:rsidRDefault="00A07593">
      <w:pPr>
        <w:widowControl w:val="0"/>
        <w:spacing w:after="0" w:line="276" w:lineRule="auto"/>
        <w:ind w:right="-97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Dr. Orly Savion</w:t>
      </w:r>
    </w:p>
    <w:p w14:paraId="3CFFF066" w14:textId="77777777" w:rsidR="00172235" w:rsidRDefault="00A07593">
      <w:pPr>
        <w:widowControl w:val="0"/>
        <w:spacing w:after="0" w:line="276" w:lineRule="auto"/>
        <w:ind w:right="-97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Licensing Director</w:t>
      </w:r>
    </w:p>
    <w:p w14:paraId="41B64136" w14:textId="77777777" w:rsidR="00172235" w:rsidRDefault="00A07593">
      <w:pPr>
        <w:widowControl w:val="0"/>
        <w:spacing w:after="0" w:line="276" w:lineRule="auto"/>
        <w:ind w:right="-97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Tel: +972.8.9344374 </w:t>
      </w:r>
    </w:p>
    <w:p w14:paraId="07F08B63" w14:textId="77777777" w:rsidR="00172235" w:rsidRDefault="00A07593">
      <w:pPr>
        <w:widowControl w:val="0"/>
        <w:spacing w:after="0" w:line="276" w:lineRule="auto"/>
        <w:ind w:right="-97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Email:</w:t>
      </w:r>
      <w:hyperlink r:id="rId9">
        <w:r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 xml:space="preserve"> orly.savion@weizmann.ac.il</w:t>
        </w:r>
      </w:hyperlink>
    </w:p>
    <w:p w14:paraId="3220157B" w14:textId="77777777" w:rsidR="00172235" w:rsidRDefault="00172235">
      <w:pPr>
        <w:widowControl w:val="0"/>
        <w:spacing w:after="0" w:line="276" w:lineRule="auto"/>
        <w:ind w:right="-97"/>
        <w:jc w:val="both"/>
        <w:rPr>
          <w:rFonts w:ascii="Tahoma" w:eastAsia="Tahoma" w:hAnsi="Tahoma" w:cs="Tahoma"/>
          <w:sz w:val="20"/>
          <w:szCs w:val="20"/>
        </w:rPr>
      </w:pPr>
    </w:p>
    <w:sectPr w:rsidR="0017223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Jacob Orry Fierer" w:date="2019-05-07T13:20:00Z" w:initials="JOF">
    <w:p w14:paraId="61B0C13D" w14:textId="3B048FCC" w:rsidR="00A07593" w:rsidRDefault="00A07593" w:rsidP="00A07593">
      <w:pPr>
        <w:pStyle w:val="CommentText"/>
      </w:pPr>
      <w:r>
        <w:rPr>
          <w:rStyle w:val="CommentReference"/>
        </w:rPr>
        <w:annotationRef/>
      </w:r>
      <w:r>
        <w:t xml:space="preserve">The major reason for the changes here were more to reduce wordiness and to simplify sentence structure. </w:t>
      </w:r>
    </w:p>
  </w:comment>
  <w:comment w:id="37" w:author="Jacob Orry Fierer" w:date="2019-05-07T13:17:00Z" w:initials="JOF">
    <w:p w14:paraId="567FF68F" w14:textId="77777777" w:rsidR="00B23459" w:rsidRDefault="00B23459">
      <w:pPr>
        <w:pStyle w:val="CommentText"/>
      </w:pPr>
      <w:r>
        <w:rPr>
          <w:rStyle w:val="CommentReference"/>
        </w:rPr>
        <w:annotationRef/>
      </w:r>
      <w:r>
        <w:t>Is this true for all breast cancers? Or is this specific to DCIS and IDC. Ju</w:t>
      </w:r>
      <w:r w:rsidR="00635C61">
        <w:t xml:space="preserve">st want to be sure that it is not being overly broad.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B0C13D" w15:done="0"/>
  <w15:commentEx w15:paraId="567FF68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A06AF" w14:textId="77777777" w:rsidR="00000000" w:rsidRDefault="00A07593">
      <w:pPr>
        <w:spacing w:after="0" w:line="240" w:lineRule="auto"/>
      </w:pPr>
      <w:r>
        <w:separator/>
      </w:r>
    </w:p>
  </w:endnote>
  <w:endnote w:type="continuationSeparator" w:id="0">
    <w:p w14:paraId="43667352" w14:textId="77777777" w:rsidR="00000000" w:rsidRDefault="00A0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B57FF" w14:textId="77777777" w:rsidR="00172235" w:rsidRDefault="00A07593">
    <w:pPr>
      <w:pBdr>
        <w:top w:val="nil"/>
        <w:left w:val="nil"/>
        <w:bottom w:val="nil"/>
        <w:right w:val="nil"/>
        <w:between w:val="nil"/>
      </w:pBdr>
      <w:tabs>
        <w:tab w:val="center" w:pos="489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ind w:right="-766"/>
      <w:jc w:val="right"/>
      <w:rPr>
        <w:b/>
        <w:i/>
        <w:color w:val="7F7F7F"/>
        <w:sz w:val="20"/>
        <w:szCs w:val="20"/>
      </w:rPr>
    </w:pPr>
    <w:r>
      <w:rPr>
        <w:b/>
        <w:i/>
        <w:color w:val="7F7F7F"/>
        <w:sz w:val="18"/>
        <w:szCs w:val="18"/>
      </w:rPr>
      <w:t xml:space="preserve"> </w:t>
    </w:r>
    <w:r>
      <w:rPr>
        <w:b/>
        <w:i/>
        <w:color w:val="7F7F7F"/>
        <w:sz w:val="18"/>
        <w:szCs w:val="18"/>
      </w:rPr>
      <w:tab/>
    </w:r>
    <w:r>
      <w:rPr>
        <w:b/>
        <w:i/>
        <w:color w:val="7F7F7F"/>
        <w:sz w:val="18"/>
        <w:szCs w:val="18"/>
      </w:rPr>
      <w:tab/>
    </w:r>
  </w:p>
  <w:p w14:paraId="6FCBD38F" w14:textId="77777777" w:rsidR="00172235" w:rsidRDefault="001722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D71CF" w14:textId="77777777" w:rsidR="00000000" w:rsidRDefault="00A07593">
      <w:pPr>
        <w:spacing w:after="0" w:line="240" w:lineRule="auto"/>
      </w:pPr>
      <w:r>
        <w:separator/>
      </w:r>
    </w:p>
  </w:footnote>
  <w:footnote w:type="continuationSeparator" w:id="0">
    <w:p w14:paraId="5B242B7F" w14:textId="77777777" w:rsidR="00000000" w:rsidRDefault="00A0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F9D25" w14:textId="77777777" w:rsidR="00172235" w:rsidRDefault="00A075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1B83530" wp14:editId="42DD63E1">
          <wp:simplePos x="0" y="0"/>
          <wp:positionH relativeFrom="column">
            <wp:posOffset>800100</wp:posOffset>
          </wp:positionH>
          <wp:positionV relativeFrom="paragraph">
            <wp:posOffset>0</wp:posOffset>
          </wp:positionV>
          <wp:extent cx="4587240" cy="764540"/>
          <wp:effectExtent l="0" t="0" r="0" b="0"/>
          <wp:wrapSquare wrapText="bothSides" distT="0" distB="0" distL="0" distR="0"/>
          <wp:docPr id="1" name="image1.jpg" descr="letter1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etter1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87240" cy="764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CC42D3" w14:textId="77777777" w:rsidR="00172235" w:rsidRDefault="001722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  <w:p w14:paraId="552C5CD6" w14:textId="77777777" w:rsidR="00172235" w:rsidRDefault="001722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  <w:p w14:paraId="21F262D3" w14:textId="77777777" w:rsidR="00172235" w:rsidRDefault="001722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  <w:p w14:paraId="6AC5ED66" w14:textId="77777777" w:rsidR="00172235" w:rsidRDefault="001722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A21A8"/>
    <w:multiLevelType w:val="multilevel"/>
    <w:tmpl w:val="C9BCB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cob Orry Fierer">
    <w15:presenceInfo w15:providerId="AD" w15:userId="S-1-5-21-823112683-2379360860-3195701375-12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35"/>
    <w:rsid w:val="00172235"/>
    <w:rsid w:val="00631588"/>
    <w:rsid w:val="00635C61"/>
    <w:rsid w:val="009944E1"/>
    <w:rsid w:val="00A07593"/>
    <w:rsid w:val="00B23459"/>
    <w:rsid w:val="00D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B4A4"/>
  <w15:docId w15:val="{8D509425-E087-44BA-B989-26B8599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1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8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1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5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orly.savion@weizmann.ac.i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Sceince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Orry Fierer</dc:creator>
  <cp:lastModifiedBy>Jacob Orry Fierer</cp:lastModifiedBy>
  <cp:revision>5</cp:revision>
  <dcterms:created xsi:type="dcterms:W3CDTF">2019-05-07T09:59:00Z</dcterms:created>
  <dcterms:modified xsi:type="dcterms:W3CDTF">2019-05-07T10:22:00Z</dcterms:modified>
</cp:coreProperties>
</file>