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9F701" w14:textId="3BE5E85C" w:rsidR="002A7752" w:rsidRDefault="00BC3A07" w:rsidP="00EC52B9">
      <w:pPr>
        <w:bidi w:val="0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Inhibiting I</w:t>
      </w:r>
      <w:r w:rsidR="004920B3">
        <w:rPr>
          <w:sz w:val="28"/>
          <w:szCs w:val="28"/>
          <w:u w:val="single"/>
        </w:rPr>
        <w:t>mportin</w:t>
      </w:r>
      <w:r>
        <w:rPr>
          <w:sz w:val="28"/>
          <w:szCs w:val="28"/>
          <w:u w:val="single"/>
        </w:rPr>
        <w:t xml:space="preserve"> to Treat Psychiatric Stress </w:t>
      </w:r>
      <w:r w:rsidR="004920B3">
        <w:rPr>
          <w:sz w:val="28"/>
          <w:szCs w:val="28"/>
          <w:u w:val="single"/>
        </w:rPr>
        <w:t>and Other Disorders</w:t>
      </w:r>
    </w:p>
    <w:p w14:paraId="2D538970" w14:textId="40DB9C61" w:rsidR="00612C16" w:rsidRPr="008913DA" w:rsidRDefault="00612C16" w:rsidP="00EC52B9">
      <w:pPr>
        <w:bidi w:val="0"/>
        <w:contextualSpacing/>
        <w:rPr>
          <w:sz w:val="24"/>
          <w:szCs w:val="24"/>
        </w:rPr>
      </w:pPr>
      <w:r>
        <w:rPr>
          <w:sz w:val="24"/>
          <w:szCs w:val="24"/>
        </w:rPr>
        <w:t>Technology Number: 1</w:t>
      </w:r>
      <w:r w:rsidR="00EC52B9">
        <w:rPr>
          <w:sz w:val="24"/>
          <w:szCs w:val="24"/>
        </w:rPr>
        <w:t>875</w:t>
      </w:r>
      <w:r w:rsidRPr="008913DA">
        <w:rPr>
          <w:sz w:val="24"/>
          <w:szCs w:val="24"/>
        </w:rPr>
        <w:t>. Principal Investigator</w:t>
      </w:r>
      <w:r w:rsidRPr="009C02B3">
        <w:rPr>
          <w:sz w:val="24"/>
          <w:szCs w:val="24"/>
        </w:rPr>
        <w:t xml:space="preserve">: </w:t>
      </w:r>
      <w:r w:rsidRPr="00A25DD2">
        <w:rPr>
          <w:sz w:val="24"/>
          <w:szCs w:val="24"/>
        </w:rPr>
        <w:t>Prof. Michael Fainzilber</w:t>
      </w:r>
      <w:r>
        <w:rPr>
          <w:sz w:val="24"/>
          <w:szCs w:val="24"/>
        </w:rPr>
        <w:t xml:space="preserve">. </w:t>
      </w:r>
      <w:r w:rsidRPr="009C02B3">
        <w:rPr>
          <w:sz w:val="24"/>
          <w:szCs w:val="24"/>
        </w:rPr>
        <w:t xml:space="preserve">Department: </w:t>
      </w:r>
      <w:proofErr w:type="spellStart"/>
      <w:r>
        <w:rPr>
          <w:sz w:val="24"/>
          <w:szCs w:val="24"/>
        </w:rPr>
        <w:t>Biomolecular</w:t>
      </w:r>
      <w:proofErr w:type="spellEnd"/>
      <w:r>
        <w:rPr>
          <w:sz w:val="24"/>
          <w:szCs w:val="24"/>
        </w:rPr>
        <w:t xml:space="preserve"> Sciences.</w:t>
      </w:r>
      <w:r w:rsidRPr="008913DA">
        <w:rPr>
          <w:sz w:val="24"/>
          <w:szCs w:val="24"/>
        </w:rPr>
        <w:t xml:space="preserve"> Patent status: Pending</w:t>
      </w:r>
    </w:p>
    <w:p w14:paraId="78CC5FF5" w14:textId="77777777" w:rsidR="00612C16" w:rsidRDefault="00612C16" w:rsidP="004A2FDE">
      <w:pPr>
        <w:bidi w:val="0"/>
        <w:contextualSpacing/>
        <w:rPr>
          <w:b/>
          <w:bCs/>
          <w:sz w:val="24"/>
          <w:szCs w:val="24"/>
        </w:rPr>
      </w:pPr>
    </w:p>
    <w:p w14:paraId="538A24C7" w14:textId="77777777" w:rsidR="00BC3A07" w:rsidRDefault="00BC3A07" w:rsidP="004A2FDE">
      <w:pPr>
        <w:bidi w:val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</w:p>
    <w:p w14:paraId="75B1B9FC" w14:textId="7D6FA9CE" w:rsidR="00082095" w:rsidRDefault="00B6350D" w:rsidP="00A25DD2">
      <w:pPr>
        <w:bidi w:val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Anxiety and stress-related disorders </w:t>
      </w:r>
      <w:r w:rsidR="00B96DB4">
        <w:rPr>
          <w:sz w:val="24"/>
          <w:szCs w:val="24"/>
        </w:rPr>
        <w:t xml:space="preserve">effect </w:t>
      </w:r>
      <w:r>
        <w:rPr>
          <w:sz w:val="24"/>
          <w:szCs w:val="24"/>
        </w:rPr>
        <w:t xml:space="preserve">10-30% of the general population and </w:t>
      </w:r>
      <w:proofErr w:type="gramStart"/>
      <w:r>
        <w:rPr>
          <w:sz w:val="24"/>
          <w:szCs w:val="24"/>
        </w:rPr>
        <w:t>are therefore considered</w:t>
      </w:r>
      <w:proofErr w:type="gramEnd"/>
      <w:r>
        <w:rPr>
          <w:sz w:val="24"/>
          <w:szCs w:val="24"/>
        </w:rPr>
        <w:t xml:space="preserve"> </w:t>
      </w:r>
      <w:r w:rsidR="00612C16">
        <w:rPr>
          <w:sz w:val="24"/>
          <w:szCs w:val="24"/>
        </w:rPr>
        <w:t xml:space="preserve">a major burden on public health. </w:t>
      </w:r>
      <w:r w:rsidR="0082345C">
        <w:rPr>
          <w:sz w:val="24"/>
          <w:szCs w:val="24"/>
        </w:rPr>
        <w:t>Current m</w:t>
      </w:r>
      <w:r w:rsidR="00612C16">
        <w:rPr>
          <w:sz w:val="24"/>
          <w:szCs w:val="24"/>
        </w:rPr>
        <w:t>edical treatment</w:t>
      </w:r>
      <w:r w:rsidR="00A25DD2">
        <w:rPr>
          <w:sz w:val="24"/>
          <w:szCs w:val="24"/>
        </w:rPr>
        <w:t>s</w:t>
      </w:r>
      <w:r w:rsidR="00612C16">
        <w:rPr>
          <w:sz w:val="24"/>
          <w:szCs w:val="24"/>
        </w:rPr>
        <w:t xml:space="preserve"> for anxi</w:t>
      </w:r>
      <w:r w:rsidR="0082345C">
        <w:rPr>
          <w:sz w:val="24"/>
          <w:szCs w:val="24"/>
        </w:rPr>
        <w:t xml:space="preserve">ety disorders include </w:t>
      </w:r>
      <w:r w:rsidR="002B4611">
        <w:rPr>
          <w:sz w:val="24"/>
          <w:szCs w:val="24"/>
        </w:rPr>
        <w:t xml:space="preserve">drugs </w:t>
      </w:r>
      <w:r w:rsidR="00612C16">
        <w:rPr>
          <w:sz w:val="24"/>
          <w:szCs w:val="24"/>
        </w:rPr>
        <w:t xml:space="preserve">that target various synaptic mechanisms, such as uptake of neurotransmitters. However, severe </w:t>
      </w:r>
      <w:proofErr w:type="gramStart"/>
      <w:r w:rsidR="00612C16">
        <w:rPr>
          <w:sz w:val="24"/>
          <w:szCs w:val="24"/>
        </w:rPr>
        <w:t>side-effects</w:t>
      </w:r>
      <w:proofErr w:type="gramEnd"/>
      <w:r w:rsidR="00612C16">
        <w:rPr>
          <w:sz w:val="24"/>
          <w:szCs w:val="24"/>
        </w:rPr>
        <w:t xml:space="preserve"> and suboptimal efficacy prevent long-term treatment with such drugs. </w:t>
      </w:r>
    </w:p>
    <w:p w14:paraId="3E38F4A1" w14:textId="2AE3F224" w:rsidR="009F5A2A" w:rsidRDefault="00082095" w:rsidP="00EA10E0">
      <w:pPr>
        <w:bidi w:val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research team led by Prof. Fainzilber characterized a specific </w:t>
      </w:r>
      <w:r w:rsidR="00EA10E0">
        <w:rPr>
          <w:sz w:val="24"/>
          <w:szCs w:val="24"/>
        </w:rPr>
        <w:t>importin family member</w:t>
      </w:r>
      <w:r>
        <w:rPr>
          <w:sz w:val="24"/>
          <w:szCs w:val="24"/>
        </w:rPr>
        <w:t xml:space="preserve">, </w:t>
      </w:r>
      <w:r w:rsidR="00EA10E0">
        <w:rPr>
          <w:sz w:val="24"/>
          <w:szCs w:val="24"/>
        </w:rPr>
        <w:t xml:space="preserve">importin </w:t>
      </w:r>
      <w:r w:rsidR="00EA10E0">
        <w:rPr>
          <w:sz w:val="24"/>
          <w:szCs w:val="24"/>
        </w:rPr>
        <w:sym w:font="Symbol" w:char="F061"/>
      </w:r>
      <w:proofErr w:type="gramStart"/>
      <w:r w:rsidR="00EA10E0">
        <w:rPr>
          <w:sz w:val="24"/>
          <w:szCs w:val="24"/>
        </w:rPr>
        <w:t>5</w:t>
      </w:r>
      <w:proofErr w:type="gramEnd"/>
      <w:r w:rsidR="00EA10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which is a </w:t>
      </w:r>
      <w:r w:rsidR="00EA10E0">
        <w:rPr>
          <w:sz w:val="24"/>
          <w:szCs w:val="24"/>
        </w:rPr>
        <w:t xml:space="preserve">protein </w:t>
      </w:r>
      <w:r>
        <w:rPr>
          <w:sz w:val="24"/>
          <w:szCs w:val="24"/>
        </w:rPr>
        <w:t xml:space="preserve">that </w:t>
      </w:r>
      <w:r w:rsidR="002A5492">
        <w:rPr>
          <w:sz w:val="24"/>
          <w:szCs w:val="24"/>
        </w:rPr>
        <w:t>plays a role in transferring proteins to the</w:t>
      </w:r>
      <w:r>
        <w:rPr>
          <w:sz w:val="24"/>
          <w:szCs w:val="24"/>
        </w:rPr>
        <w:t xml:space="preserve"> </w:t>
      </w:r>
      <w:r w:rsidR="009F5A2A">
        <w:rPr>
          <w:sz w:val="24"/>
          <w:szCs w:val="24"/>
        </w:rPr>
        <w:t>cell</w:t>
      </w:r>
      <w:r w:rsidR="002A5492">
        <w:rPr>
          <w:sz w:val="24"/>
          <w:szCs w:val="24"/>
        </w:rPr>
        <w:t>s’</w:t>
      </w:r>
      <w:r w:rsidR="009F5A2A">
        <w:rPr>
          <w:sz w:val="24"/>
          <w:szCs w:val="24"/>
        </w:rPr>
        <w:t xml:space="preserve"> </w:t>
      </w:r>
      <w:r>
        <w:rPr>
          <w:sz w:val="24"/>
          <w:szCs w:val="24"/>
        </w:rPr>
        <w:t>nucleus</w:t>
      </w:r>
      <w:r w:rsidR="009F5A2A">
        <w:rPr>
          <w:sz w:val="24"/>
          <w:szCs w:val="24"/>
        </w:rPr>
        <w:t xml:space="preserve">. They discovered that </w:t>
      </w:r>
      <w:r w:rsidR="00EA10E0">
        <w:rPr>
          <w:sz w:val="24"/>
          <w:szCs w:val="24"/>
        </w:rPr>
        <w:t xml:space="preserve">importin </w:t>
      </w:r>
      <w:r w:rsidR="00EA10E0">
        <w:rPr>
          <w:sz w:val="24"/>
          <w:szCs w:val="24"/>
        </w:rPr>
        <w:sym w:font="Symbol" w:char="F061"/>
      </w:r>
      <w:proofErr w:type="gramStart"/>
      <w:r w:rsidR="00EA10E0">
        <w:rPr>
          <w:sz w:val="24"/>
          <w:szCs w:val="24"/>
        </w:rPr>
        <w:t>5</w:t>
      </w:r>
      <w:proofErr w:type="gramEnd"/>
      <w:r w:rsidR="002A5492">
        <w:rPr>
          <w:sz w:val="24"/>
          <w:szCs w:val="24"/>
        </w:rPr>
        <w:t xml:space="preserve"> influences</w:t>
      </w:r>
      <w:r w:rsidR="009F5A2A">
        <w:rPr>
          <w:sz w:val="24"/>
          <w:szCs w:val="24"/>
        </w:rPr>
        <w:t xml:space="preserve"> anxiety levels, and therefore its manipulation can reduce anxiety and provide possible treatment for related psychiatric disorders.</w:t>
      </w:r>
      <w:bookmarkStart w:id="0" w:name="_GoBack"/>
      <w:ins w:id="1" w:author="Microsoft Office User" w:date="2018-12-01T10:57:00Z">
        <w:r w:rsidR="00EA10E0">
          <w:rPr>
            <w:sz w:val="24"/>
            <w:szCs w:val="24"/>
          </w:rPr>
          <w:t xml:space="preserve"> Moreover, they have identified approved drugs and nutraceuticals acting via importin </w:t>
        </w:r>
        <w:r w:rsidR="00EA10E0">
          <w:rPr>
            <w:sz w:val="24"/>
            <w:szCs w:val="24"/>
          </w:rPr>
          <w:sym w:font="Symbol" w:char="F061"/>
        </w:r>
        <w:proofErr w:type="gramStart"/>
        <w:r w:rsidR="00EA10E0">
          <w:rPr>
            <w:sz w:val="24"/>
            <w:szCs w:val="24"/>
          </w:rPr>
          <w:t>5</w:t>
        </w:r>
        <w:proofErr w:type="gramEnd"/>
        <w:r w:rsidR="00EA10E0">
          <w:rPr>
            <w:sz w:val="24"/>
            <w:szCs w:val="24"/>
          </w:rPr>
          <w:t xml:space="preserve"> controlled pathways that can now be repositioned for treatment of anxiety disorders.</w:t>
        </w:r>
      </w:ins>
      <w:bookmarkEnd w:id="0"/>
    </w:p>
    <w:p w14:paraId="2A0D9689" w14:textId="77777777" w:rsidR="009F5A2A" w:rsidRDefault="009F5A2A" w:rsidP="004A2FDE">
      <w:pPr>
        <w:bidi w:val="0"/>
        <w:contextualSpacing/>
        <w:rPr>
          <w:sz w:val="24"/>
          <w:szCs w:val="24"/>
        </w:rPr>
      </w:pPr>
    </w:p>
    <w:p w14:paraId="6654DBA3" w14:textId="77777777" w:rsidR="009F5A2A" w:rsidRDefault="009F5A2A" w:rsidP="004A2FDE">
      <w:pPr>
        <w:bidi w:val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Applications and advantages</w:t>
      </w:r>
    </w:p>
    <w:p w14:paraId="607ADC32" w14:textId="77777777" w:rsidR="00BC3A07" w:rsidRDefault="009F5A2A" w:rsidP="00A25DD2">
      <w:pPr>
        <w:pStyle w:val="ListParagraph"/>
        <w:numPr>
          <w:ilvl w:val="0"/>
          <w:numId w:val="1"/>
        </w:numPr>
        <w:bidi w:val="0"/>
        <w:ind w:left="284" w:hanging="284"/>
        <w:jc w:val="both"/>
        <w:rPr>
          <w:b/>
          <w:bCs/>
          <w:sz w:val="24"/>
          <w:szCs w:val="24"/>
        </w:rPr>
      </w:pPr>
      <w:r w:rsidRPr="009F5A2A">
        <w:rPr>
          <w:b/>
          <w:bCs/>
          <w:sz w:val="24"/>
          <w:szCs w:val="24"/>
        </w:rPr>
        <w:t>Reduce anxiety levels</w:t>
      </w:r>
      <w:r w:rsidR="004A2FDE">
        <w:rPr>
          <w:b/>
          <w:bCs/>
          <w:sz w:val="24"/>
          <w:szCs w:val="24"/>
        </w:rPr>
        <w:t>.</w:t>
      </w:r>
    </w:p>
    <w:p w14:paraId="645E5E27" w14:textId="520C55AF" w:rsidR="00350FEF" w:rsidRDefault="002B4611" w:rsidP="00A25DD2">
      <w:pPr>
        <w:pStyle w:val="ListParagraph"/>
        <w:numPr>
          <w:ilvl w:val="0"/>
          <w:numId w:val="1"/>
        </w:numPr>
        <w:bidi w:val="0"/>
        <w:ind w:left="284" w:hanging="284"/>
        <w:jc w:val="both"/>
        <w:rPr>
          <w:b/>
          <w:bCs/>
          <w:sz w:val="24"/>
          <w:szCs w:val="24"/>
        </w:rPr>
      </w:pPr>
      <w:r w:rsidRPr="00A25DD2">
        <w:rPr>
          <w:b/>
          <w:bCs/>
          <w:sz w:val="24"/>
          <w:szCs w:val="24"/>
        </w:rPr>
        <w:t>T</w:t>
      </w:r>
      <w:r w:rsidR="00350FEF" w:rsidRPr="00A25DD2">
        <w:rPr>
          <w:b/>
          <w:bCs/>
          <w:sz w:val="24"/>
          <w:szCs w:val="24"/>
        </w:rPr>
        <w:t xml:space="preserve">reat </w:t>
      </w:r>
      <w:r w:rsidR="004A2FDE" w:rsidRPr="00A25DD2">
        <w:rPr>
          <w:b/>
          <w:bCs/>
          <w:sz w:val="24"/>
          <w:szCs w:val="24"/>
        </w:rPr>
        <w:t xml:space="preserve">a variety of </w:t>
      </w:r>
      <w:r w:rsidR="0082345C" w:rsidRPr="00A25DD2">
        <w:rPr>
          <w:b/>
          <w:bCs/>
          <w:sz w:val="24"/>
          <w:szCs w:val="24"/>
        </w:rPr>
        <w:t>diseases</w:t>
      </w:r>
      <w:r>
        <w:rPr>
          <w:sz w:val="24"/>
          <w:szCs w:val="24"/>
        </w:rPr>
        <w:t xml:space="preserve"> -</w:t>
      </w:r>
      <w:r w:rsidR="0082345C">
        <w:rPr>
          <w:sz w:val="24"/>
          <w:szCs w:val="24"/>
        </w:rPr>
        <w:t xml:space="preserve"> from psychiatric disorders to multiple sclerosis.</w:t>
      </w:r>
    </w:p>
    <w:p w14:paraId="134EDEE7" w14:textId="36AA3704" w:rsidR="00350FEF" w:rsidRPr="004A2FDE" w:rsidRDefault="00350FEF" w:rsidP="00A25DD2">
      <w:pPr>
        <w:pStyle w:val="ListParagraph"/>
        <w:numPr>
          <w:ilvl w:val="0"/>
          <w:numId w:val="1"/>
        </w:numPr>
        <w:bidi w:val="0"/>
        <w:ind w:left="284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Novel</w:t>
      </w:r>
      <w:r>
        <w:rPr>
          <w:sz w:val="24"/>
          <w:szCs w:val="24"/>
        </w:rPr>
        <w:t xml:space="preserve"> </w:t>
      </w:r>
      <w:r w:rsidRPr="00A25DD2">
        <w:rPr>
          <w:b/>
          <w:bCs/>
          <w:sz w:val="24"/>
          <w:szCs w:val="24"/>
        </w:rPr>
        <w:t>signaling pathway</w:t>
      </w:r>
      <w:r w:rsidR="002B4611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role in various neurological disorders.</w:t>
      </w:r>
    </w:p>
    <w:p w14:paraId="53CA0A80" w14:textId="77777777" w:rsidR="004A2FDE" w:rsidRDefault="004A2FDE" w:rsidP="004A2FDE">
      <w:pPr>
        <w:bidi w:val="0"/>
        <w:contextualSpacing/>
        <w:rPr>
          <w:b/>
          <w:bCs/>
          <w:sz w:val="24"/>
          <w:szCs w:val="24"/>
        </w:rPr>
      </w:pPr>
    </w:p>
    <w:p w14:paraId="0901AE64" w14:textId="77777777" w:rsidR="004A2FDE" w:rsidRDefault="004A2FDE" w:rsidP="004A2FDE">
      <w:pPr>
        <w:bidi w:val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essence</w:t>
      </w:r>
    </w:p>
    <w:p w14:paraId="208BD64C" w14:textId="6572BD68" w:rsidR="004A2FDE" w:rsidRPr="004A2FDE" w:rsidRDefault="004A2FDE" w:rsidP="00EA10E0">
      <w:pPr>
        <w:bidi w:val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Fainzilber's</w:t>
      </w:r>
      <w:proofErr w:type="spellEnd"/>
      <w:r>
        <w:rPr>
          <w:sz w:val="24"/>
          <w:szCs w:val="24"/>
        </w:rPr>
        <w:t xml:space="preserve"> team used </w:t>
      </w:r>
      <w:r>
        <w:rPr>
          <w:i/>
          <w:iCs/>
          <w:sz w:val="24"/>
          <w:szCs w:val="24"/>
        </w:rPr>
        <w:t>in vivo</w:t>
      </w:r>
      <w:r>
        <w:rPr>
          <w:sz w:val="24"/>
          <w:szCs w:val="24"/>
        </w:rPr>
        <w:t xml:space="preserve"> mouse models and a panel of behavioral tests to link between expression of </w:t>
      </w:r>
      <w:ins w:id="2" w:author="Microsoft Office User" w:date="2018-12-01T10:58:00Z">
        <w:r w:rsidR="00EA10E0">
          <w:rPr>
            <w:sz w:val="24"/>
            <w:szCs w:val="24"/>
          </w:rPr>
          <w:t xml:space="preserve">importin </w:t>
        </w:r>
        <w:r w:rsidR="00EA10E0">
          <w:rPr>
            <w:sz w:val="24"/>
            <w:szCs w:val="24"/>
          </w:rPr>
          <w:sym w:font="Symbol" w:char="F061"/>
        </w:r>
        <w:proofErr w:type="gramStart"/>
        <w:r w:rsidR="00EA10E0">
          <w:rPr>
            <w:sz w:val="24"/>
            <w:szCs w:val="24"/>
          </w:rPr>
          <w:t>5</w:t>
        </w:r>
      </w:ins>
      <w:proofErr w:type="gramEnd"/>
      <w:del w:id="3" w:author="Microsoft Office User" w:date="2018-12-01T10:58:00Z">
        <w:r w:rsidR="002A5492" w:rsidDel="00EA10E0">
          <w:rPr>
            <w:sz w:val="24"/>
            <w:szCs w:val="24"/>
          </w:rPr>
          <w:delText>protein X</w:delText>
        </w:r>
      </w:del>
      <w:r>
        <w:rPr>
          <w:sz w:val="24"/>
          <w:szCs w:val="24"/>
        </w:rPr>
        <w:t xml:space="preserve"> and anxiety levels. By deciphering </w:t>
      </w:r>
      <w:del w:id="4" w:author="Microsoft Office User" w:date="2018-12-01T10:59:00Z">
        <w:r w:rsidDel="00EA10E0">
          <w:rPr>
            <w:sz w:val="24"/>
            <w:szCs w:val="24"/>
          </w:rPr>
          <w:delText xml:space="preserve">the </w:delText>
        </w:r>
      </w:del>
      <w:r>
        <w:rPr>
          <w:sz w:val="24"/>
          <w:szCs w:val="24"/>
        </w:rPr>
        <w:t>signaling pathway</w:t>
      </w:r>
      <w:ins w:id="5" w:author="Microsoft Office User" w:date="2018-12-01T10:59:00Z">
        <w:r w:rsidR="00EA10E0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</w:t>
      </w:r>
      <w:del w:id="6" w:author="Microsoft Office User" w:date="2018-12-01T10:59:00Z">
        <w:r w:rsidDel="00EA10E0">
          <w:rPr>
            <w:sz w:val="24"/>
            <w:szCs w:val="24"/>
          </w:rPr>
          <w:delText xml:space="preserve">of </w:delText>
        </w:r>
        <w:r w:rsidR="002A5492" w:rsidDel="00EA10E0">
          <w:rPr>
            <w:sz w:val="24"/>
            <w:szCs w:val="24"/>
          </w:rPr>
          <w:delText>protein X</w:delText>
        </w:r>
      </w:del>
      <w:ins w:id="7" w:author="Microsoft Office User" w:date="2018-12-01T10:59:00Z">
        <w:r w:rsidR="00EA10E0">
          <w:rPr>
            <w:sz w:val="24"/>
            <w:szCs w:val="24"/>
          </w:rPr>
          <w:t xml:space="preserve">regulated by importin </w:t>
        </w:r>
        <w:r w:rsidR="00EA10E0">
          <w:rPr>
            <w:sz w:val="24"/>
            <w:szCs w:val="24"/>
          </w:rPr>
          <w:sym w:font="Symbol" w:char="F061"/>
        </w:r>
        <w:proofErr w:type="gramStart"/>
        <w:r w:rsidR="00EA10E0">
          <w:rPr>
            <w:sz w:val="24"/>
            <w:szCs w:val="24"/>
          </w:rPr>
          <w:t>5</w:t>
        </w:r>
      </w:ins>
      <w:proofErr w:type="gramEnd"/>
      <w:r>
        <w:rPr>
          <w:sz w:val="24"/>
          <w:szCs w:val="24"/>
        </w:rPr>
        <w:t xml:space="preserve"> they were able to show both a molecular and pharmacological evidence for its involvement in anxiety. </w:t>
      </w:r>
      <w:ins w:id="8" w:author="Microsoft Office User" w:date="2018-12-01T10:59:00Z">
        <w:r w:rsidR="00EA10E0">
          <w:rPr>
            <w:sz w:val="24"/>
            <w:szCs w:val="24"/>
          </w:rPr>
          <w:t xml:space="preserve">They have also identified approved drugs </w:t>
        </w:r>
      </w:ins>
      <w:ins w:id="9" w:author="Microsoft Office User" w:date="2018-12-01T11:00:00Z">
        <w:r w:rsidR="00EA10E0">
          <w:rPr>
            <w:sz w:val="24"/>
            <w:szCs w:val="24"/>
          </w:rPr>
          <w:t xml:space="preserve">and nutraceuticals targeting this pathway that </w:t>
        </w:r>
        <w:proofErr w:type="gramStart"/>
        <w:r w:rsidR="00EA10E0">
          <w:rPr>
            <w:sz w:val="24"/>
            <w:szCs w:val="24"/>
          </w:rPr>
          <w:t>can be repositioned</w:t>
        </w:r>
        <w:proofErr w:type="gramEnd"/>
        <w:r w:rsidR="00EA10E0">
          <w:rPr>
            <w:sz w:val="24"/>
            <w:szCs w:val="24"/>
          </w:rPr>
          <w:t xml:space="preserve"> for anxiety treatment. </w:t>
        </w:r>
      </w:ins>
      <w:r w:rsidR="002A5492">
        <w:rPr>
          <w:sz w:val="24"/>
          <w:szCs w:val="24"/>
        </w:rPr>
        <w:t xml:space="preserve">Consequently </w:t>
      </w:r>
      <w:ins w:id="10" w:author="Microsoft Office User" w:date="2018-12-01T10:59:00Z">
        <w:r w:rsidR="00EA10E0">
          <w:rPr>
            <w:sz w:val="24"/>
            <w:szCs w:val="24"/>
          </w:rPr>
          <w:t xml:space="preserve">importin </w:t>
        </w:r>
        <w:r w:rsidR="00EA10E0">
          <w:rPr>
            <w:sz w:val="24"/>
            <w:szCs w:val="24"/>
          </w:rPr>
          <w:sym w:font="Symbol" w:char="F061"/>
        </w:r>
        <w:proofErr w:type="gramStart"/>
        <w:r w:rsidR="00EA10E0">
          <w:rPr>
            <w:sz w:val="24"/>
            <w:szCs w:val="24"/>
          </w:rPr>
          <w:t>5</w:t>
        </w:r>
      </w:ins>
      <w:proofErr w:type="gramEnd"/>
      <w:del w:id="11" w:author="Microsoft Office User" w:date="2018-12-01T10:59:00Z">
        <w:r w:rsidR="002A5492" w:rsidDel="00EA10E0">
          <w:rPr>
            <w:sz w:val="24"/>
            <w:szCs w:val="24"/>
          </w:rPr>
          <w:delText>protein X</w:delText>
        </w:r>
      </w:del>
      <w:r w:rsidR="002A5492">
        <w:rPr>
          <w:sz w:val="24"/>
          <w:szCs w:val="24"/>
        </w:rPr>
        <w:t xml:space="preserve"> represents a potential novel drug target for the treatment of psychiatric disorders and </w:t>
      </w:r>
      <w:del w:id="12" w:author="Microsoft Office User" w:date="2018-12-01T11:00:00Z">
        <w:r w:rsidR="002A5492" w:rsidDel="00EA10E0">
          <w:rPr>
            <w:sz w:val="24"/>
            <w:szCs w:val="24"/>
          </w:rPr>
          <w:delText>has also shown potential in</w:delText>
        </w:r>
      </w:del>
      <w:ins w:id="13" w:author="Microsoft Office User" w:date="2018-12-01T11:00:00Z">
        <w:r w:rsidR="00EA10E0">
          <w:rPr>
            <w:sz w:val="24"/>
            <w:szCs w:val="24"/>
          </w:rPr>
          <w:t>may also impact</w:t>
        </w:r>
      </w:ins>
      <w:r w:rsidR="002A5492">
        <w:rPr>
          <w:sz w:val="24"/>
          <w:szCs w:val="24"/>
        </w:rPr>
        <w:t xml:space="preserve"> multiple sclerosis</w:t>
      </w:r>
      <w:del w:id="14" w:author="Microsoft Office User" w:date="2018-12-01T11:01:00Z">
        <w:r w:rsidR="002A5492" w:rsidDel="00EA10E0">
          <w:rPr>
            <w:sz w:val="24"/>
            <w:szCs w:val="24"/>
          </w:rPr>
          <w:delText xml:space="preserve"> models</w:delText>
        </w:r>
      </w:del>
      <w:r w:rsidR="002A5492">
        <w:rPr>
          <w:sz w:val="24"/>
          <w:szCs w:val="24"/>
        </w:rPr>
        <w:t xml:space="preserve">. </w:t>
      </w:r>
      <w:r w:rsidRPr="00E65F44">
        <w:rPr>
          <w:rFonts w:ascii="Calibri" w:eastAsia="Calibri" w:hAnsi="Calibri" w:cs="Calibri"/>
          <w:sz w:val="24"/>
          <w:szCs w:val="24"/>
        </w:rPr>
        <w:t xml:space="preserve">Additional details with regard to this technology </w:t>
      </w:r>
      <w:proofErr w:type="gramStart"/>
      <w:r w:rsidRPr="00E65F44">
        <w:rPr>
          <w:rFonts w:ascii="Calibri" w:eastAsia="Calibri" w:hAnsi="Calibri" w:cs="Calibri"/>
          <w:sz w:val="24"/>
          <w:szCs w:val="24"/>
        </w:rPr>
        <w:t>can be obtained</w:t>
      </w:r>
      <w:proofErr w:type="gramEnd"/>
      <w:r w:rsidRPr="00E65F44">
        <w:rPr>
          <w:rFonts w:ascii="Calibri" w:eastAsia="Calibri" w:hAnsi="Calibri" w:cs="Calibri"/>
          <w:sz w:val="24"/>
          <w:szCs w:val="24"/>
        </w:rPr>
        <w:t xml:space="preserve"> based on a non-disclosure agreement (NDA).</w:t>
      </w:r>
    </w:p>
    <w:p w14:paraId="2FA8DC48" w14:textId="77777777" w:rsidR="00361E1B" w:rsidRPr="009F5A2A" w:rsidRDefault="00361E1B" w:rsidP="004A2FDE">
      <w:pPr>
        <w:pStyle w:val="ListParagraph"/>
        <w:bidi w:val="0"/>
        <w:ind w:left="284"/>
        <w:rPr>
          <w:b/>
          <w:bCs/>
          <w:sz w:val="24"/>
          <w:szCs w:val="24"/>
          <w:rtl/>
        </w:rPr>
      </w:pPr>
    </w:p>
    <w:sectPr w:rsidR="00361E1B" w:rsidRPr="009F5A2A" w:rsidSect="001F48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F2DAB"/>
    <w:multiLevelType w:val="hybridMultilevel"/>
    <w:tmpl w:val="5F18B54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07"/>
    <w:rsid w:val="00082095"/>
    <w:rsid w:val="001F4839"/>
    <w:rsid w:val="002A5492"/>
    <w:rsid w:val="002A7752"/>
    <w:rsid w:val="002B4611"/>
    <w:rsid w:val="002F2AD8"/>
    <w:rsid w:val="00350FEF"/>
    <w:rsid w:val="00361E1B"/>
    <w:rsid w:val="004341B6"/>
    <w:rsid w:val="004920B3"/>
    <w:rsid w:val="004A2FDE"/>
    <w:rsid w:val="00612C16"/>
    <w:rsid w:val="00674CB1"/>
    <w:rsid w:val="0078791E"/>
    <w:rsid w:val="0082345C"/>
    <w:rsid w:val="009F5A2A"/>
    <w:rsid w:val="00A25DD2"/>
    <w:rsid w:val="00B6350D"/>
    <w:rsid w:val="00B96DB4"/>
    <w:rsid w:val="00BC3A07"/>
    <w:rsid w:val="00C077E6"/>
    <w:rsid w:val="00C40C74"/>
    <w:rsid w:val="00DB71A1"/>
    <w:rsid w:val="00E829E7"/>
    <w:rsid w:val="00EA10E0"/>
    <w:rsid w:val="00E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0BC6"/>
  <w15:docId w15:val="{BF3D71B5-3BE7-4C36-8101-85D65814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3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A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Jacob Orry Fierer</cp:lastModifiedBy>
  <cp:revision>3</cp:revision>
  <dcterms:created xsi:type="dcterms:W3CDTF">2018-12-20T08:01:00Z</dcterms:created>
  <dcterms:modified xsi:type="dcterms:W3CDTF">2018-12-20T08:02:00Z</dcterms:modified>
</cp:coreProperties>
</file>