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F4377" w14:textId="77777777" w:rsidR="007E26E8" w:rsidRDefault="0017556D">
      <w:pPr>
        <w:spacing w:line="276" w:lineRule="auto"/>
        <w:rPr>
          <w:rFonts w:ascii="Tahoma" w:eastAsia="Tahoma" w:hAnsi="Tahoma" w:cs="Tahoma"/>
          <w:sz w:val="20"/>
          <w:szCs w:val="20"/>
        </w:rPr>
      </w:pPr>
      <w:bookmarkStart w:id="0" w:name="_gjdgxs" w:colFirst="0" w:colLast="0"/>
      <w:bookmarkEnd w:id="0"/>
      <w:r>
        <w:rPr>
          <w:rFonts w:ascii="Tahoma" w:eastAsia="Tahoma" w:hAnsi="Tahoma" w:cs="Tahoma"/>
          <w:b/>
          <w:sz w:val="20"/>
          <w:szCs w:val="20"/>
        </w:rPr>
        <w:t>From:</w:t>
      </w:r>
      <w:r>
        <w:rPr>
          <w:rFonts w:ascii="Tahoma" w:eastAsia="Tahoma" w:hAnsi="Tahoma" w:cs="Tahoma"/>
          <w:sz w:val="20"/>
          <w:szCs w:val="20"/>
        </w:rPr>
        <w:t> Gideon Lapidoth</w:t>
      </w:r>
    </w:p>
    <w:p w14:paraId="092C0EEA" w14:textId="77777777" w:rsidR="007E26E8" w:rsidRDefault="0017556D" w:rsidP="00FC5FE5">
      <w:pPr>
        <w:spacing w:after="0" w:line="240" w:lineRule="auto"/>
        <w:rPr>
          <w:ins w:id="1" w:author="Jacob Orry Fierer" w:date="2018-11-11T08:42:00Z"/>
          <w:rFonts w:ascii="Tahoma" w:eastAsia="Tahoma" w:hAnsi="Tahoma" w:cs="Tahoma"/>
          <w:sz w:val="20"/>
          <w:szCs w:val="20"/>
        </w:rPr>
      </w:pPr>
      <w:bookmarkStart w:id="2" w:name="_1kaqgf6hifdh" w:colFirst="0" w:colLast="0"/>
      <w:bookmarkEnd w:id="2"/>
      <w:r>
        <w:rPr>
          <w:rFonts w:ascii="Tahoma" w:eastAsia="Tahoma" w:hAnsi="Tahoma" w:cs="Tahoma"/>
          <w:b/>
          <w:sz w:val="20"/>
          <w:szCs w:val="20"/>
        </w:rPr>
        <w:t>Sent:</w:t>
      </w:r>
      <w:r>
        <w:rPr>
          <w:rFonts w:ascii="Tahoma" w:eastAsia="Tahoma" w:hAnsi="Tahoma" w:cs="Tahoma"/>
          <w:sz w:val="20"/>
          <w:szCs w:val="20"/>
        </w:rPr>
        <w:t> </w:t>
      </w:r>
      <w:r>
        <w:rPr>
          <w:rFonts w:ascii="Tahoma" w:eastAsia="Tahoma" w:hAnsi="Tahoma" w:cs="Tahoma"/>
          <w:b/>
          <w:sz w:val="20"/>
          <w:szCs w:val="20"/>
        </w:rPr>
        <w:t xml:space="preserve"> </w:t>
      </w:r>
      <w:r>
        <w:rPr>
          <w:rFonts w:ascii="Tahoma" w:eastAsia="Tahoma" w:hAnsi="Tahoma" w:cs="Tahoma"/>
          <w:b/>
          <w:sz w:val="20"/>
          <w:szCs w:val="20"/>
        </w:rPr>
        <w:br/>
        <w:t>To:</w:t>
      </w:r>
      <w:r>
        <w:rPr>
          <w:rFonts w:ascii="Tahoma" w:eastAsia="Tahoma" w:hAnsi="Tahoma" w:cs="Tahoma"/>
          <w:sz w:val="20"/>
          <w:szCs w:val="20"/>
        </w:rPr>
        <w:t> </w:t>
      </w:r>
      <w:r>
        <w:rPr>
          <w:rFonts w:ascii="Tahoma" w:eastAsia="Tahoma" w:hAnsi="Tahoma" w:cs="Tahoma"/>
          <w:b/>
          <w:sz w:val="20"/>
          <w:szCs w:val="20"/>
        </w:rPr>
        <w:t xml:space="preserve"> </w:t>
      </w:r>
      <w:r>
        <w:rPr>
          <w:rFonts w:ascii="Tahoma" w:eastAsia="Tahoma" w:hAnsi="Tahoma" w:cs="Tahoma"/>
          <w:b/>
          <w:sz w:val="20"/>
          <w:szCs w:val="20"/>
        </w:rPr>
        <w:br/>
        <w:t>Cc:</w:t>
      </w:r>
      <w:r>
        <w:rPr>
          <w:rFonts w:ascii="Tahoma" w:eastAsia="Tahoma" w:hAnsi="Tahoma" w:cs="Tahoma"/>
          <w:sz w:val="20"/>
          <w:szCs w:val="20"/>
        </w:rPr>
        <w:t> Orly Savion</w:t>
      </w:r>
      <w:r>
        <w:rPr>
          <w:rFonts w:ascii="Tahoma" w:eastAsia="Tahoma" w:hAnsi="Tahoma" w:cs="Tahoma"/>
          <w:b/>
          <w:sz w:val="20"/>
          <w:szCs w:val="20"/>
        </w:rPr>
        <w:br/>
      </w:r>
      <w:commentRangeStart w:id="3"/>
      <w:r>
        <w:rPr>
          <w:rFonts w:ascii="Tahoma" w:eastAsia="Tahoma" w:hAnsi="Tahoma" w:cs="Tahoma"/>
          <w:b/>
          <w:sz w:val="20"/>
          <w:szCs w:val="20"/>
        </w:rPr>
        <w:t>Subject:</w:t>
      </w:r>
      <w:r>
        <w:rPr>
          <w:rFonts w:ascii="Tahoma" w:eastAsia="Tahoma" w:hAnsi="Tahoma" w:cs="Tahoma"/>
          <w:sz w:val="20"/>
          <w:szCs w:val="20"/>
        </w:rPr>
        <w:t xml:space="preserve"> A </w:t>
      </w:r>
      <w:del w:id="4" w:author="Jacob Orry Fierer" w:date="2018-11-11T08:39:00Z">
        <w:r w:rsidDel="00FC5FE5">
          <w:rPr>
            <w:rFonts w:ascii="Tahoma" w:eastAsia="Tahoma" w:hAnsi="Tahoma" w:cs="Tahoma"/>
            <w:sz w:val="20"/>
            <w:szCs w:val="20"/>
          </w:rPr>
          <w:delText>n</w:delText>
        </w:r>
      </w:del>
      <w:ins w:id="5" w:author="Jacob Orry Fierer" w:date="2018-11-11T08:39:00Z">
        <w:r w:rsidR="00FC5FE5">
          <w:rPr>
            <w:rFonts w:ascii="Tahoma" w:eastAsia="Tahoma" w:hAnsi="Tahoma" w:cs="Tahoma"/>
            <w:sz w:val="20"/>
            <w:szCs w:val="20"/>
          </w:rPr>
          <w:t>N</w:t>
        </w:r>
      </w:ins>
      <w:r>
        <w:rPr>
          <w:rFonts w:ascii="Tahoma" w:eastAsia="Tahoma" w:hAnsi="Tahoma" w:cs="Tahoma"/>
          <w:sz w:val="20"/>
          <w:szCs w:val="20"/>
        </w:rPr>
        <w:t>ovel</w:t>
      </w:r>
      <w:del w:id="6" w:author="Jacob Orry Fierer" w:date="2018-11-11T08:39:00Z">
        <w:r w:rsidDel="00FC5FE5">
          <w:rPr>
            <w:rFonts w:ascii="Tahoma" w:eastAsia="Tahoma" w:hAnsi="Tahoma" w:cs="Tahoma"/>
            <w:sz w:val="20"/>
            <w:szCs w:val="20"/>
          </w:rPr>
          <w:delText xml:space="preserve"> </w:delText>
        </w:r>
      </w:del>
      <w:r>
        <w:rPr>
          <w:rFonts w:ascii="Tahoma" w:eastAsia="Tahoma" w:hAnsi="Tahoma" w:cs="Tahoma"/>
          <w:sz w:val="20"/>
          <w:szCs w:val="20"/>
        </w:rPr>
        <w:t xml:space="preserve"> </w:t>
      </w:r>
      <w:del w:id="7" w:author="Jacob Orry Fierer" w:date="2018-11-11T08:39:00Z">
        <w:r w:rsidDel="00FC5FE5">
          <w:rPr>
            <w:rFonts w:ascii="Tahoma" w:eastAsia="Tahoma" w:hAnsi="Tahoma" w:cs="Tahoma"/>
            <w:sz w:val="20"/>
            <w:szCs w:val="20"/>
          </w:rPr>
          <w:delText xml:space="preserve">method </w:delText>
        </w:r>
      </w:del>
      <w:ins w:id="8" w:author="Jacob Orry Fierer" w:date="2018-11-11T08:39:00Z">
        <w:r w:rsidR="00FC5FE5">
          <w:rPr>
            <w:rFonts w:ascii="Tahoma" w:eastAsia="Tahoma" w:hAnsi="Tahoma" w:cs="Tahoma"/>
            <w:sz w:val="20"/>
            <w:szCs w:val="20"/>
          </w:rPr>
          <w:t xml:space="preserve">Method </w:t>
        </w:r>
      </w:ins>
      <w:r>
        <w:rPr>
          <w:rFonts w:ascii="Tahoma" w:eastAsia="Tahoma" w:hAnsi="Tahoma" w:cs="Tahoma"/>
          <w:sz w:val="20"/>
          <w:szCs w:val="20"/>
        </w:rPr>
        <w:t xml:space="preserve">for </w:t>
      </w:r>
      <w:del w:id="9" w:author="Jacob Orry Fierer" w:date="2018-11-11T08:39:00Z">
        <w:r w:rsidDel="00FC5FE5">
          <w:rPr>
            <w:rFonts w:ascii="Tahoma" w:eastAsia="Tahoma" w:hAnsi="Tahoma" w:cs="Tahoma"/>
            <w:sz w:val="20"/>
            <w:szCs w:val="20"/>
          </w:rPr>
          <w:delText xml:space="preserve">attenuating </w:delText>
        </w:r>
      </w:del>
      <w:ins w:id="10" w:author="Jacob Orry Fierer" w:date="2018-11-11T08:39:00Z">
        <w:r w:rsidR="00FC5FE5">
          <w:rPr>
            <w:rFonts w:ascii="Tahoma" w:eastAsia="Tahoma" w:hAnsi="Tahoma" w:cs="Tahoma"/>
            <w:sz w:val="20"/>
            <w:szCs w:val="20"/>
          </w:rPr>
          <w:t xml:space="preserve">Attenuating </w:t>
        </w:r>
      </w:ins>
      <w:r>
        <w:rPr>
          <w:rFonts w:ascii="Tahoma" w:eastAsia="Tahoma" w:hAnsi="Tahoma" w:cs="Tahoma"/>
          <w:sz w:val="20"/>
          <w:szCs w:val="20"/>
        </w:rPr>
        <w:t xml:space="preserve">of the </w:t>
      </w:r>
      <w:del w:id="11" w:author="Jacob Orry Fierer" w:date="2018-11-11T08:39:00Z">
        <w:r w:rsidDel="00FC5FE5">
          <w:rPr>
            <w:rFonts w:ascii="Tahoma" w:eastAsia="Tahoma" w:hAnsi="Tahoma" w:cs="Tahoma"/>
            <w:sz w:val="20"/>
            <w:szCs w:val="20"/>
          </w:rPr>
          <w:delText xml:space="preserve">toxic </w:delText>
        </w:r>
      </w:del>
      <w:ins w:id="12" w:author="Jacob Orry Fierer" w:date="2018-11-11T08:39:00Z">
        <w:r w:rsidR="00FC5FE5">
          <w:rPr>
            <w:rFonts w:ascii="Tahoma" w:eastAsia="Tahoma" w:hAnsi="Tahoma" w:cs="Tahoma"/>
            <w:sz w:val="20"/>
            <w:szCs w:val="20"/>
          </w:rPr>
          <w:t xml:space="preserve">Toxic </w:t>
        </w:r>
      </w:ins>
      <w:del w:id="13" w:author="Jacob Orry Fierer" w:date="2018-11-11T08:39:00Z">
        <w:r w:rsidDel="00FC5FE5">
          <w:rPr>
            <w:rFonts w:ascii="Tahoma" w:eastAsia="Tahoma" w:hAnsi="Tahoma" w:cs="Tahoma"/>
            <w:sz w:val="20"/>
            <w:szCs w:val="20"/>
          </w:rPr>
          <w:delText xml:space="preserve">side </w:delText>
        </w:r>
      </w:del>
      <w:ins w:id="14" w:author="Jacob Orry Fierer" w:date="2018-11-11T08:39:00Z">
        <w:r w:rsidR="00FC5FE5">
          <w:rPr>
            <w:rFonts w:ascii="Tahoma" w:eastAsia="Tahoma" w:hAnsi="Tahoma" w:cs="Tahoma"/>
            <w:sz w:val="20"/>
            <w:szCs w:val="20"/>
          </w:rPr>
          <w:t xml:space="preserve">Side </w:t>
        </w:r>
      </w:ins>
      <w:del w:id="15" w:author="Jacob Orry Fierer" w:date="2018-11-11T08:39:00Z">
        <w:r w:rsidDel="00FC5FE5">
          <w:rPr>
            <w:rFonts w:ascii="Tahoma" w:eastAsia="Tahoma" w:hAnsi="Tahoma" w:cs="Tahoma"/>
            <w:sz w:val="20"/>
            <w:szCs w:val="20"/>
          </w:rPr>
          <w:delText xml:space="preserve">effects </w:delText>
        </w:r>
      </w:del>
      <w:ins w:id="16" w:author="Jacob Orry Fierer" w:date="2018-11-11T08:39:00Z">
        <w:r w:rsidR="00FC5FE5">
          <w:rPr>
            <w:rFonts w:ascii="Tahoma" w:eastAsia="Tahoma" w:hAnsi="Tahoma" w:cs="Tahoma"/>
            <w:sz w:val="20"/>
            <w:szCs w:val="20"/>
          </w:rPr>
          <w:t xml:space="preserve">Effects </w:t>
        </w:r>
      </w:ins>
      <w:r>
        <w:rPr>
          <w:rFonts w:ascii="Tahoma" w:eastAsia="Tahoma" w:hAnsi="Tahoma" w:cs="Tahoma"/>
          <w:sz w:val="20"/>
          <w:szCs w:val="20"/>
        </w:rPr>
        <w:t xml:space="preserve">of </w:t>
      </w:r>
      <w:del w:id="17" w:author="Jacob Orry Fierer" w:date="2018-11-11T08:39:00Z">
        <w:r w:rsidDel="00FC5FE5">
          <w:rPr>
            <w:rFonts w:ascii="Tahoma" w:eastAsia="Tahoma" w:hAnsi="Tahoma" w:cs="Tahoma"/>
            <w:sz w:val="20"/>
            <w:szCs w:val="20"/>
          </w:rPr>
          <w:delText xml:space="preserve">chemotherapy </w:delText>
        </w:r>
      </w:del>
      <w:ins w:id="18" w:author="Jacob Orry Fierer" w:date="2018-11-11T08:39:00Z">
        <w:r w:rsidR="00FC5FE5">
          <w:rPr>
            <w:rFonts w:ascii="Tahoma" w:eastAsia="Tahoma" w:hAnsi="Tahoma" w:cs="Tahoma"/>
            <w:sz w:val="20"/>
            <w:szCs w:val="20"/>
          </w:rPr>
          <w:t xml:space="preserve">Chemotherapy </w:t>
        </w:r>
      </w:ins>
      <w:r>
        <w:rPr>
          <w:rFonts w:ascii="Tahoma" w:eastAsia="Tahoma" w:hAnsi="Tahoma" w:cs="Tahoma"/>
          <w:sz w:val="20"/>
          <w:szCs w:val="20"/>
        </w:rPr>
        <w:t xml:space="preserve">and </w:t>
      </w:r>
      <w:del w:id="19" w:author="Jacob Orry Fierer" w:date="2018-11-11T08:39:00Z">
        <w:r w:rsidDel="00FC5FE5">
          <w:rPr>
            <w:rFonts w:ascii="Tahoma" w:eastAsia="Tahoma" w:hAnsi="Tahoma" w:cs="Tahoma"/>
            <w:sz w:val="20"/>
            <w:szCs w:val="20"/>
          </w:rPr>
          <w:delText xml:space="preserve">statin </w:delText>
        </w:r>
      </w:del>
      <w:ins w:id="20" w:author="Jacob Orry Fierer" w:date="2018-11-11T08:39:00Z">
        <w:r w:rsidR="00FC5FE5">
          <w:rPr>
            <w:rFonts w:ascii="Tahoma" w:eastAsia="Tahoma" w:hAnsi="Tahoma" w:cs="Tahoma"/>
            <w:sz w:val="20"/>
            <w:szCs w:val="20"/>
          </w:rPr>
          <w:t xml:space="preserve">Statin </w:t>
        </w:r>
      </w:ins>
      <w:del w:id="21" w:author="Jacob Orry Fierer" w:date="2018-11-11T08:39:00Z">
        <w:r w:rsidDel="00FC5FE5">
          <w:rPr>
            <w:rFonts w:ascii="Tahoma" w:eastAsia="Tahoma" w:hAnsi="Tahoma" w:cs="Tahoma"/>
            <w:sz w:val="20"/>
            <w:szCs w:val="20"/>
          </w:rPr>
          <w:delText xml:space="preserve">treatment </w:delText>
        </w:r>
      </w:del>
      <w:ins w:id="22" w:author="Jacob Orry Fierer" w:date="2018-11-11T08:39:00Z">
        <w:r w:rsidR="00FC5FE5">
          <w:rPr>
            <w:rFonts w:ascii="Tahoma" w:eastAsia="Tahoma" w:hAnsi="Tahoma" w:cs="Tahoma"/>
            <w:sz w:val="20"/>
            <w:szCs w:val="20"/>
          </w:rPr>
          <w:t xml:space="preserve">Treatment </w:t>
        </w:r>
      </w:ins>
      <w:r>
        <w:rPr>
          <w:rFonts w:ascii="Tahoma" w:eastAsia="Tahoma" w:hAnsi="Tahoma" w:cs="Tahoma"/>
          <w:sz w:val="20"/>
          <w:szCs w:val="20"/>
        </w:rPr>
        <w:t>[1686</w:t>
      </w:r>
      <w:proofErr w:type="gramStart"/>
      <w:r>
        <w:rPr>
          <w:rFonts w:ascii="Tahoma" w:eastAsia="Tahoma" w:hAnsi="Tahoma" w:cs="Tahoma"/>
          <w:sz w:val="20"/>
          <w:szCs w:val="20"/>
        </w:rPr>
        <w:t>]</w:t>
      </w:r>
      <w:commentRangeEnd w:id="3"/>
      <w:proofErr w:type="gramEnd"/>
      <w:r w:rsidR="00FC5FE5">
        <w:rPr>
          <w:rStyle w:val="CommentReference"/>
        </w:rPr>
        <w:commentReference w:id="3"/>
      </w:r>
      <w:r>
        <w:br/>
      </w:r>
      <w:r>
        <w:rPr>
          <w:rFonts w:ascii="Tahoma" w:eastAsia="Tahoma" w:hAnsi="Tahoma" w:cs="Tahoma"/>
          <w:sz w:val="20"/>
          <w:szCs w:val="20"/>
        </w:rPr>
        <w:br/>
        <w:t>Dear ______</w:t>
      </w:r>
      <w:ins w:id="23" w:author="Jacob Orry Fierer" w:date="2018-11-11T08:42:00Z">
        <w:r w:rsidR="00FC5FE5">
          <w:rPr>
            <w:rFonts w:ascii="Tahoma" w:eastAsia="Tahoma" w:hAnsi="Tahoma" w:cs="Tahoma"/>
            <w:sz w:val="20"/>
            <w:szCs w:val="20"/>
          </w:rPr>
          <w:t>,</w:t>
        </w:r>
      </w:ins>
    </w:p>
    <w:p w14:paraId="7A44E2F2" w14:textId="77777777" w:rsidR="00FC5FE5" w:rsidRDefault="00FC5FE5" w:rsidP="00FC5FE5">
      <w:pPr>
        <w:spacing w:after="0" w:line="240" w:lineRule="auto"/>
        <w:rPr>
          <w:rFonts w:ascii="Tahoma" w:eastAsia="Tahoma" w:hAnsi="Tahoma" w:cs="Tahoma"/>
          <w:sz w:val="20"/>
          <w:szCs w:val="20"/>
        </w:rPr>
      </w:pPr>
    </w:p>
    <w:p w14:paraId="3FC36A1B" w14:textId="38B81D0E" w:rsidR="007E26E8" w:rsidRDefault="0017556D" w:rsidP="00C76BA2">
      <w:pPr>
        <w:spacing w:line="276" w:lineRule="auto"/>
        <w:rPr>
          <w:rFonts w:ascii="Tahoma" w:eastAsia="Tahoma" w:hAnsi="Tahoma" w:cs="Tahoma"/>
          <w:sz w:val="20"/>
          <w:szCs w:val="20"/>
        </w:rPr>
      </w:pPr>
      <w:bookmarkStart w:id="24" w:name="_47pm8j9jy80p" w:colFirst="0" w:colLast="0"/>
      <w:bookmarkEnd w:id="24"/>
      <w:r>
        <w:rPr>
          <w:rFonts w:ascii="Tahoma" w:eastAsia="Tahoma" w:hAnsi="Tahoma" w:cs="Tahoma"/>
          <w:sz w:val="20"/>
          <w:szCs w:val="20"/>
        </w:rPr>
        <w:t xml:space="preserve">My name is Dr. Gideon Lapidoth and I am a licensing assistant at YEDA R&amp;D, the </w:t>
      </w:r>
      <w:commentRangeStart w:id="25"/>
      <w:del w:id="26" w:author="Jacob Orry Fierer" w:date="2018-11-11T08:40:00Z">
        <w:r w:rsidDel="00FC5FE5">
          <w:rPr>
            <w:rFonts w:ascii="Tahoma" w:eastAsia="Tahoma" w:hAnsi="Tahoma" w:cs="Tahoma"/>
            <w:sz w:val="20"/>
            <w:szCs w:val="20"/>
          </w:rPr>
          <w:delText>technology transfer company</w:delText>
        </w:r>
      </w:del>
      <w:ins w:id="27" w:author="Jacob Orry Fierer" w:date="2018-11-11T08:40:00Z">
        <w:r w:rsidR="00FC5FE5">
          <w:rPr>
            <w:rFonts w:ascii="Tahoma" w:eastAsia="Tahoma" w:hAnsi="Tahoma" w:cs="Tahoma"/>
            <w:sz w:val="20"/>
            <w:szCs w:val="20"/>
          </w:rPr>
          <w:t>commercial arm</w:t>
        </w:r>
      </w:ins>
      <w:r>
        <w:rPr>
          <w:rFonts w:ascii="Tahoma" w:eastAsia="Tahoma" w:hAnsi="Tahoma" w:cs="Tahoma"/>
          <w:sz w:val="20"/>
          <w:szCs w:val="20"/>
        </w:rPr>
        <w:t xml:space="preserve"> </w:t>
      </w:r>
      <w:commentRangeEnd w:id="25"/>
      <w:r w:rsidR="00FC5FE5">
        <w:rPr>
          <w:rStyle w:val="CommentReference"/>
        </w:rPr>
        <w:commentReference w:id="25"/>
      </w:r>
      <w:r>
        <w:rPr>
          <w:rFonts w:ascii="Tahoma" w:eastAsia="Tahoma" w:hAnsi="Tahoma" w:cs="Tahoma"/>
          <w:sz w:val="20"/>
          <w:szCs w:val="20"/>
        </w:rPr>
        <w:t xml:space="preserve">of the Weizmann Institute. We are an academic institution looking for partners to license and bring our innovation forward to the market. </w:t>
      </w:r>
      <w:commentRangeStart w:id="28"/>
      <w:r w:rsidRPr="00FC5FE5">
        <w:rPr>
          <w:rFonts w:ascii="Tahoma" w:eastAsia="Tahoma" w:hAnsi="Tahoma" w:cs="Tahoma"/>
          <w:bCs/>
          <w:sz w:val="20"/>
          <w:szCs w:val="20"/>
          <w:rPrChange w:id="29" w:author="Jacob Orry Fierer" w:date="2018-11-11T08:42:00Z">
            <w:rPr>
              <w:rFonts w:ascii="Tahoma" w:eastAsia="Tahoma" w:hAnsi="Tahoma" w:cs="Tahoma"/>
              <w:b/>
              <w:sz w:val="20"/>
              <w:szCs w:val="20"/>
            </w:rPr>
          </w:rPrChange>
        </w:rPr>
        <w:t xml:space="preserve">We have identified a technology from Prof. Menachem Rubinstein that aligns with </w:t>
      </w:r>
      <w:del w:id="30" w:author="Jacob Orry Fierer" w:date="2018-11-11T09:20:00Z">
        <w:r w:rsidRPr="00FC5FE5" w:rsidDel="00C76BA2">
          <w:rPr>
            <w:rFonts w:ascii="Tahoma" w:eastAsia="Tahoma" w:hAnsi="Tahoma" w:cs="Tahoma"/>
            <w:bCs/>
            <w:sz w:val="20"/>
            <w:szCs w:val="20"/>
            <w:rPrChange w:id="31" w:author="Jacob Orry Fierer" w:date="2018-11-11T08:42:00Z">
              <w:rPr>
                <w:rFonts w:ascii="Tahoma" w:eastAsia="Tahoma" w:hAnsi="Tahoma" w:cs="Tahoma"/>
                <w:b/>
                <w:sz w:val="20"/>
                <w:szCs w:val="20"/>
              </w:rPr>
            </w:rPrChange>
          </w:rPr>
          <w:delText>your interest in developing pharmaceuticals</w:delText>
        </w:r>
      </w:del>
      <w:commentRangeStart w:id="32"/>
      <w:ins w:id="33" w:author="Jacob Orry Fierer" w:date="2018-11-11T09:20:00Z">
        <w:r w:rsidR="00C76BA2">
          <w:rPr>
            <w:rFonts w:ascii="Tahoma" w:eastAsia="Tahoma" w:hAnsi="Tahoma" w:cs="Tahoma"/>
            <w:bCs/>
            <w:sz w:val="20"/>
            <w:szCs w:val="20"/>
          </w:rPr>
          <w:t>[Company Name] interests</w:t>
        </w:r>
        <w:commentRangeEnd w:id="32"/>
        <w:r w:rsidR="00C76BA2">
          <w:rPr>
            <w:rStyle w:val="CommentReference"/>
          </w:rPr>
          <w:commentReference w:id="32"/>
        </w:r>
        <w:r w:rsidR="00C76BA2">
          <w:rPr>
            <w:rFonts w:ascii="Tahoma" w:eastAsia="Tahoma" w:hAnsi="Tahoma" w:cs="Tahoma"/>
            <w:bCs/>
            <w:sz w:val="20"/>
            <w:szCs w:val="20"/>
          </w:rPr>
          <w:t>,</w:t>
        </w:r>
      </w:ins>
      <w:r w:rsidRPr="00FC5FE5">
        <w:rPr>
          <w:rFonts w:ascii="Tahoma" w:eastAsia="Tahoma" w:hAnsi="Tahoma" w:cs="Tahoma"/>
          <w:bCs/>
          <w:sz w:val="20"/>
          <w:szCs w:val="20"/>
          <w:rPrChange w:id="34" w:author="Jacob Orry Fierer" w:date="2018-11-11T08:42:00Z">
            <w:rPr>
              <w:rFonts w:ascii="Tahoma" w:eastAsia="Tahoma" w:hAnsi="Tahoma" w:cs="Tahoma"/>
              <w:b/>
              <w:sz w:val="20"/>
              <w:szCs w:val="20"/>
            </w:rPr>
          </w:rPrChange>
        </w:rPr>
        <w:t xml:space="preserve"> </w:t>
      </w:r>
      <w:ins w:id="35" w:author="Jacob Orry Fierer" w:date="2018-11-11T09:22:00Z">
        <w:r w:rsidR="00C76BA2" w:rsidRPr="00C76BA2">
          <w:rPr>
            <w:rFonts w:ascii="Tahoma" w:eastAsia="Tahoma" w:hAnsi="Tahoma" w:cs="Tahoma"/>
            <w:bCs/>
            <w:sz w:val="20"/>
            <w:szCs w:val="20"/>
            <w:u w:val="single"/>
            <w:rPrChange w:id="36" w:author="Jacob Orry Fierer" w:date="2018-11-11T09:23:00Z">
              <w:rPr>
                <w:rFonts w:ascii="Tahoma" w:eastAsia="Tahoma" w:hAnsi="Tahoma" w:cs="Tahoma"/>
                <w:bCs/>
                <w:sz w:val="20"/>
                <w:szCs w:val="20"/>
              </w:rPr>
            </w:rPrChange>
          </w:rPr>
          <w:t xml:space="preserve">a method for </w:t>
        </w:r>
      </w:ins>
      <w:del w:id="37" w:author="Jacob Orry Fierer" w:date="2018-11-11T09:20:00Z">
        <w:r w:rsidRPr="00C76BA2" w:rsidDel="00C76BA2">
          <w:rPr>
            <w:rFonts w:ascii="Tahoma" w:eastAsia="Tahoma" w:hAnsi="Tahoma" w:cs="Tahoma"/>
            <w:bCs/>
            <w:sz w:val="20"/>
            <w:szCs w:val="20"/>
            <w:u w:val="single"/>
            <w:rPrChange w:id="38" w:author="Jacob Orry Fierer" w:date="2018-11-11T09:23:00Z">
              <w:rPr>
                <w:rFonts w:ascii="Tahoma" w:eastAsia="Tahoma" w:hAnsi="Tahoma" w:cs="Tahoma"/>
                <w:b/>
                <w:sz w:val="20"/>
                <w:szCs w:val="20"/>
              </w:rPr>
            </w:rPrChange>
          </w:rPr>
          <w:delText xml:space="preserve">for </w:delText>
        </w:r>
      </w:del>
      <w:r w:rsidRPr="00C76BA2">
        <w:rPr>
          <w:rFonts w:ascii="Tahoma" w:eastAsia="Tahoma" w:hAnsi="Tahoma" w:cs="Tahoma"/>
          <w:bCs/>
          <w:sz w:val="20"/>
          <w:szCs w:val="20"/>
          <w:u w:val="single"/>
          <w:rPrChange w:id="39" w:author="Jacob Orry Fierer" w:date="2018-11-11T09:23:00Z">
            <w:rPr>
              <w:rFonts w:ascii="Tahoma" w:eastAsia="Tahoma" w:hAnsi="Tahoma" w:cs="Tahoma"/>
              <w:b/>
              <w:sz w:val="20"/>
              <w:szCs w:val="20"/>
            </w:rPr>
          </w:rPrChange>
        </w:rPr>
        <w:t>attenuating the adverse side effects of chemotherapy and statin therapy</w:t>
      </w:r>
      <w:r w:rsidRPr="00FC5FE5">
        <w:rPr>
          <w:rFonts w:ascii="Tahoma" w:eastAsia="Tahoma" w:hAnsi="Tahoma" w:cs="Tahoma"/>
          <w:bCs/>
          <w:sz w:val="20"/>
          <w:szCs w:val="20"/>
          <w:rPrChange w:id="40" w:author="Jacob Orry Fierer" w:date="2018-11-11T08:42:00Z">
            <w:rPr>
              <w:rFonts w:ascii="Tahoma" w:eastAsia="Tahoma" w:hAnsi="Tahoma" w:cs="Tahoma"/>
              <w:b/>
              <w:sz w:val="20"/>
              <w:szCs w:val="20"/>
            </w:rPr>
          </w:rPrChange>
        </w:rPr>
        <w:t>.</w:t>
      </w:r>
      <w:commentRangeEnd w:id="28"/>
      <w:r w:rsidR="00FC5FE5">
        <w:rPr>
          <w:rStyle w:val="CommentReference"/>
        </w:rPr>
        <w:commentReference w:id="28"/>
      </w:r>
    </w:p>
    <w:p w14:paraId="46CA61F4" w14:textId="77777777" w:rsidR="007E26E8" w:rsidRDefault="0017556D">
      <w:pPr>
        <w:spacing w:line="276" w:lineRule="auto"/>
        <w:rPr>
          <w:rFonts w:ascii="Tahoma" w:eastAsia="Tahoma" w:hAnsi="Tahoma" w:cs="Tahoma"/>
          <w:sz w:val="20"/>
          <w:szCs w:val="20"/>
        </w:rPr>
      </w:pPr>
      <w:bookmarkStart w:id="41" w:name="_6tgo828fu63m" w:colFirst="0" w:colLast="0"/>
      <w:bookmarkEnd w:id="41"/>
      <w:r>
        <w:rPr>
          <w:rFonts w:ascii="Tahoma" w:eastAsia="Tahoma" w:hAnsi="Tahoma" w:cs="Tahoma"/>
          <w:sz w:val="20"/>
          <w:szCs w:val="20"/>
        </w:rPr>
        <w:t>I have attached a brief non-confidential summary to this email.</w:t>
      </w:r>
    </w:p>
    <w:p w14:paraId="5D1CA6CE" w14:textId="77777777" w:rsidR="00FC5FE5" w:rsidRDefault="0017556D">
      <w:pPr>
        <w:spacing w:after="0" w:line="276" w:lineRule="auto"/>
        <w:rPr>
          <w:ins w:id="42" w:author="Jacob Orry Fierer" w:date="2018-11-11T08:46:00Z"/>
          <w:rFonts w:ascii="Tahoma" w:eastAsia="Tahoma" w:hAnsi="Tahoma" w:cs="Tahoma"/>
          <w:sz w:val="20"/>
          <w:szCs w:val="20"/>
        </w:rPr>
      </w:pPr>
      <w:bookmarkStart w:id="43" w:name="_nrr2fqpxjt74" w:colFirst="0" w:colLast="0"/>
      <w:bookmarkEnd w:id="43"/>
      <w:r>
        <w:rPr>
          <w:rFonts w:ascii="Tahoma" w:eastAsia="Tahoma" w:hAnsi="Tahoma" w:cs="Tahoma"/>
          <w:sz w:val="20"/>
          <w:szCs w:val="20"/>
        </w:rPr>
        <w:t>If you would like to learn more about this technology or if you would like to receive any additional non confidential/confidential (under NDA) information please contact Dr. Orly Savion:</w:t>
      </w:r>
      <w:r>
        <w:rPr>
          <w:rFonts w:ascii="Tahoma" w:eastAsia="Tahoma" w:hAnsi="Tahoma" w:cs="Tahoma"/>
          <w:sz w:val="20"/>
          <w:szCs w:val="20"/>
        </w:rPr>
        <w:br/>
      </w:r>
    </w:p>
    <w:p w14:paraId="7CD9AEC8" w14:textId="77777777" w:rsidR="00C76BA2" w:rsidRDefault="00C76BA2" w:rsidP="00C76BA2">
      <w:pPr>
        <w:spacing w:after="0" w:line="240" w:lineRule="auto"/>
        <w:jc w:val="both"/>
        <w:rPr>
          <w:ins w:id="44" w:author="Jacob Orry Fierer" w:date="2018-11-11T09:25:00Z"/>
        </w:rPr>
      </w:pPr>
      <w:commentRangeStart w:id="45"/>
      <w:ins w:id="46" w:author="Jacob Orry Fierer" w:date="2018-11-11T09:25:00Z">
        <w:r>
          <w:t xml:space="preserve">Orly Savion, PhD </w:t>
        </w:r>
      </w:ins>
    </w:p>
    <w:p w14:paraId="461329B0" w14:textId="77777777" w:rsidR="00C76BA2" w:rsidRDefault="00C76BA2" w:rsidP="00C76BA2">
      <w:pPr>
        <w:spacing w:after="0" w:line="240" w:lineRule="auto"/>
        <w:jc w:val="both"/>
        <w:rPr>
          <w:ins w:id="47" w:author="Jacob Orry Fierer" w:date="2018-11-11T09:25:00Z"/>
        </w:rPr>
      </w:pPr>
      <w:ins w:id="48" w:author="Jacob Orry Fierer" w:date="2018-11-11T09:25:00Z">
        <w:r>
          <w:t>Director of Business Development – Life Sciences</w:t>
        </w:r>
      </w:ins>
    </w:p>
    <w:p w14:paraId="683328AA" w14:textId="77777777" w:rsidR="00C76BA2" w:rsidRDefault="00C76BA2" w:rsidP="00C76BA2">
      <w:pPr>
        <w:spacing w:after="0" w:line="240" w:lineRule="auto"/>
        <w:jc w:val="both"/>
        <w:rPr>
          <w:ins w:id="49" w:author="Jacob Orry Fierer" w:date="2018-11-11T09:25:00Z"/>
        </w:rPr>
      </w:pPr>
      <w:ins w:id="50" w:author="Jacob Orry Fierer" w:date="2018-11-11T09:25:00Z">
        <w:r>
          <w:t>Tel: +972.8.934</w:t>
        </w:r>
        <w:r w:rsidRPr="002111CF">
          <w:t>4374</w:t>
        </w:r>
      </w:ins>
    </w:p>
    <w:p w14:paraId="0DABF8E6" w14:textId="77777777" w:rsidR="00C76BA2" w:rsidRDefault="00C76BA2" w:rsidP="00C76BA2">
      <w:pPr>
        <w:spacing w:after="0" w:line="240" w:lineRule="auto"/>
        <w:jc w:val="both"/>
        <w:rPr>
          <w:ins w:id="51" w:author="Jacob Orry Fierer" w:date="2018-11-11T09:25:00Z"/>
        </w:rPr>
      </w:pPr>
      <w:ins w:id="52" w:author="Jacob Orry Fierer" w:date="2018-11-11T09:25:00Z">
        <w:r>
          <w:t xml:space="preserve">Email: </w:t>
        </w:r>
        <w:r>
          <w:rPr>
            <w:rStyle w:val="Hyperlink"/>
          </w:rPr>
          <w:fldChar w:fldCharType="begin"/>
        </w:r>
        <w:r>
          <w:rPr>
            <w:rStyle w:val="Hyperlink"/>
          </w:rPr>
          <w:instrText xml:space="preserve"> HYPERLINK "mailto:Orly." </w:instrText>
        </w:r>
        <w:r>
          <w:rPr>
            <w:rStyle w:val="Hyperlink"/>
          </w:rPr>
          <w:fldChar w:fldCharType="separate"/>
        </w:r>
        <w:r w:rsidRPr="00194817">
          <w:rPr>
            <w:rStyle w:val="Hyperlink"/>
          </w:rPr>
          <w:t>Orly.</w:t>
        </w:r>
        <w:r>
          <w:rPr>
            <w:rStyle w:val="Hyperlink"/>
          </w:rPr>
          <w:fldChar w:fldCharType="end"/>
        </w:r>
        <w:r>
          <w:rPr>
            <w:rStyle w:val="Hyperlink"/>
          </w:rPr>
          <w:t>Savion@Weizmann.ac.il</w:t>
        </w:r>
        <w:commentRangeEnd w:id="45"/>
        <w:r>
          <w:rPr>
            <w:rStyle w:val="CommentReference"/>
          </w:rPr>
          <w:commentReference w:id="45"/>
        </w:r>
      </w:ins>
    </w:p>
    <w:p w14:paraId="2F380C85" w14:textId="0A1C5AF2" w:rsidR="007E26E8" w:rsidRDefault="0017556D" w:rsidP="00C76BA2">
      <w:pPr>
        <w:spacing w:after="0" w:line="276" w:lineRule="auto"/>
        <w:rPr>
          <w:rFonts w:ascii="Tahoma" w:eastAsia="Tahoma" w:hAnsi="Tahoma" w:cs="Tahoma"/>
          <w:sz w:val="20"/>
          <w:szCs w:val="20"/>
        </w:rPr>
      </w:pPr>
      <w:del w:id="54" w:author="Jacob Orry Fierer" w:date="2018-11-11T09:25:00Z">
        <w:r w:rsidDel="00C76BA2">
          <w:rPr>
            <w:rFonts w:ascii="Tahoma" w:eastAsia="Tahoma" w:hAnsi="Tahoma" w:cs="Tahoma"/>
            <w:sz w:val="20"/>
            <w:szCs w:val="20"/>
          </w:rPr>
          <w:delText>Orly Savion, PhD</w:delText>
        </w:r>
        <w:r w:rsidDel="00C76BA2">
          <w:rPr>
            <w:rFonts w:ascii="Tahoma" w:eastAsia="Tahoma" w:hAnsi="Tahoma" w:cs="Tahoma"/>
            <w:sz w:val="20"/>
            <w:szCs w:val="20"/>
          </w:rPr>
          <w:br/>
        </w:r>
      </w:del>
      <w:del w:id="55" w:author="Jacob Orry Fierer" w:date="2018-11-11T09:16:00Z">
        <w:r w:rsidDel="00C76BA2">
          <w:rPr>
            <w:rFonts w:ascii="Tahoma" w:eastAsia="Tahoma" w:hAnsi="Tahoma" w:cs="Tahoma"/>
            <w:sz w:val="20"/>
            <w:szCs w:val="20"/>
          </w:rPr>
          <w:delText>Licensing Liaison</w:delText>
        </w:r>
      </w:del>
      <w:del w:id="56" w:author="Jacob Orry Fierer" w:date="2018-11-11T09:25:00Z">
        <w:r w:rsidDel="00C76BA2">
          <w:rPr>
            <w:rFonts w:ascii="Tahoma" w:eastAsia="Tahoma" w:hAnsi="Tahoma" w:cs="Tahoma"/>
            <w:sz w:val="20"/>
            <w:szCs w:val="20"/>
          </w:rPr>
          <w:br/>
          <w:delText>Tel: +972.8.</w:delText>
        </w:r>
      </w:del>
      <w:del w:id="57" w:author="Jacob Orry Fierer" w:date="2018-11-11T09:16:00Z">
        <w:r w:rsidDel="00C76BA2">
          <w:rPr>
            <w:rFonts w:ascii="Tahoma" w:eastAsia="Tahoma" w:hAnsi="Tahoma" w:cs="Tahoma"/>
            <w:sz w:val="20"/>
            <w:szCs w:val="20"/>
          </w:rPr>
          <w:delText>9470617</w:delText>
        </w:r>
      </w:del>
      <w:del w:id="58" w:author="Jacob Orry Fierer" w:date="2018-11-11T09:25:00Z">
        <w:r w:rsidDel="00C76BA2">
          <w:rPr>
            <w:rFonts w:ascii="Tahoma" w:eastAsia="Tahoma" w:hAnsi="Tahoma" w:cs="Tahoma"/>
            <w:sz w:val="20"/>
            <w:szCs w:val="20"/>
          </w:rPr>
          <w:br/>
          <w:delText>Fax: +972.8.9470739</w:delText>
        </w:r>
        <w:r w:rsidDel="00C76BA2">
          <w:rPr>
            <w:rFonts w:ascii="Tahoma" w:eastAsia="Tahoma" w:hAnsi="Tahoma" w:cs="Tahoma"/>
            <w:sz w:val="20"/>
            <w:szCs w:val="20"/>
          </w:rPr>
          <w:br/>
        </w:r>
        <w:r w:rsidR="00C76BA2" w:rsidDel="00C76BA2">
          <w:rPr>
            <w:rFonts w:ascii="Tahoma" w:eastAsia="Tahoma" w:hAnsi="Tahoma" w:cs="Tahoma"/>
            <w:color w:val="0563C1"/>
            <w:sz w:val="20"/>
            <w:szCs w:val="20"/>
            <w:u w:val="single"/>
          </w:rPr>
          <w:fldChar w:fldCharType="begin"/>
        </w:r>
        <w:r w:rsidR="00C76BA2" w:rsidDel="00C76BA2">
          <w:rPr>
            <w:rFonts w:ascii="Tahoma" w:eastAsia="Tahoma" w:hAnsi="Tahoma" w:cs="Tahoma"/>
            <w:color w:val="0563C1"/>
            <w:sz w:val="20"/>
            <w:szCs w:val="20"/>
            <w:u w:val="single"/>
          </w:rPr>
          <w:delInstrText xml:space="preserve"> HYPERLINK "mailto:Orly.Savion@weizmann.ac.il" \h </w:delInstrText>
        </w:r>
        <w:r w:rsidR="00C76BA2" w:rsidDel="00C76BA2">
          <w:rPr>
            <w:rFonts w:ascii="Tahoma" w:eastAsia="Tahoma" w:hAnsi="Tahoma" w:cs="Tahoma"/>
            <w:color w:val="0563C1"/>
            <w:sz w:val="20"/>
            <w:szCs w:val="20"/>
            <w:u w:val="single"/>
          </w:rPr>
          <w:fldChar w:fldCharType="separate"/>
        </w:r>
        <w:r w:rsidDel="00C76BA2">
          <w:rPr>
            <w:rFonts w:ascii="Tahoma" w:eastAsia="Tahoma" w:hAnsi="Tahoma" w:cs="Tahoma"/>
            <w:color w:val="0563C1"/>
            <w:sz w:val="20"/>
            <w:szCs w:val="20"/>
            <w:u w:val="single"/>
          </w:rPr>
          <w:delText>Orly.Savion@weizmann.ac.il</w:delText>
        </w:r>
        <w:r w:rsidR="00C76BA2" w:rsidDel="00C76BA2">
          <w:rPr>
            <w:rFonts w:ascii="Tahoma" w:eastAsia="Tahoma" w:hAnsi="Tahoma" w:cs="Tahoma"/>
            <w:color w:val="0563C1"/>
            <w:sz w:val="20"/>
            <w:szCs w:val="20"/>
            <w:u w:val="single"/>
          </w:rPr>
          <w:fldChar w:fldCharType="end"/>
        </w:r>
      </w:del>
      <w:r>
        <w:br/>
      </w:r>
      <w:r>
        <w:br/>
      </w:r>
      <w:r>
        <w:rPr>
          <w:rFonts w:ascii="Tahoma" w:eastAsia="Tahoma" w:hAnsi="Tahoma" w:cs="Tahoma"/>
          <w:sz w:val="20"/>
          <w:szCs w:val="20"/>
        </w:rPr>
        <w:br/>
        <w:t>Best regards</w:t>
      </w:r>
      <w:proofErr w:type="gramStart"/>
      <w:r>
        <w:rPr>
          <w:rFonts w:ascii="Tahoma" w:eastAsia="Tahoma" w:hAnsi="Tahoma" w:cs="Tahoma"/>
          <w:sz w:val="20"/>
          <w:szCs w:val="20"/>
        </w:rPr>
        <w:t>,</w:t>
      </w:r>
      <w:proofErr w:type="gramEnd"/>
      <w:r>
        <w:rPr>
          <w:rFonts w:ascii="Tahoma" w:eastAsia="Tahoma" w:hAnsi="Tahoma" w:cs="Tahoma"/>
          <w:sz w:val="20"/>
          <w:szCs w:val="20"/>
        </w:rPr>
        <w:br/>
        <w:t xml:space="preserve">Gideon </w:t>
      </w:r>
      <w:r>
        <w:br/>
      </w:r>
      <w:r>
        <w:rPr>
          <w:rFonts w:ascii="Tahoma" w:eastAsia="Tahoma" w:hAnsi="Tahoma" w:cs="Tahoma"/>
          <w:sz w:val="20"/>
          <w:szCs w:val="20"/>
        </w:rPr>
        <w:br/>
        <w:t>Dr. Gideon Lapidoth</w:t>
      </w:r>
    </w:p>
    <w:p w14:paraId="1445226F" w14:textId="77777777" w:rsidR="007E26E8" w:rsidRDefault="0017556D">
      <w:pPr>
        <w:spacing w:after="0" w:line="276" w:lineRule="auto"/>
      </w:pPr>
      <w:bookmarkStart w:id="59" w:name="_kt50qkcv3v9" w:colFirst="0" w:colLast="0"/>
      <w:bookmarkEnd w:id="59"/>
      <w:r>
        <w:rPr>
          <w:rFonts w:ascii="Tahoma" w:eastAsia="Tahoma" w:hAnsi="Tahoma" w:cs="Tahoma"/>
          <w:sz w:val="20"/>
          <w:szCs w:val="20"/>
        </w:rPr>
        <w:t>Licensing assistant</w:t>
      </w:r>
      <w:r>
        <w:rPr>
          <w:rFonts w:ascii="Tahoma" w:eastAsia="Tahoma" w:hAnsi="Tahoma" w:cs="Tahoma"/>
          <w:sz w:val="20"/>
          <w:szCs w:val="20"/>
        </w:rPr>
        <w:br/>
      </w:r>
      <w:hyperlink r:id="rId6">
        <w:r>
          <w:rPr>
            <w:rFonts w:ascii="Tahoma" w:eastAsia="Tahoma" w:hAnsi="Tahoma" w:cs="Tahoma"/>
            <w:color w:val="1155CC"/>
            <w:sz w:val="20"/>
            <w:szCs w:val="20"/>
            <w:u w:val="single"/>
          </w:rPr>
          <w:t>gideon.lapidoth@weizmann.ac.il.</w:t>
        </w:r>
      </w:hyperlink>
      <w:r>
        <w:rPr>
          <w:rFonts w:ascii="Tahoma" w:eastAsia="Tahoma" w:hAnsi="Tahoma" w:cs="Tahoma"/>
          <w:sz w:val="20"/>
          <w:szCs w:val="20"/>
        </w:rPr>
        <w:t xml:space="preserve"> </w:t>
      </w:r>
      <w:r>
        <w:rPr>
          <w:color w:val="0000FF"/>
          <w:u w:val="single"/>
        </w:rPr>
        <w:br/>
      </w:r>
      <w:hyperlink r:id="rId7">
        <w:r>
          <w:rPr>
            <w:rFonts w:ascii="Tahoma" w:eastAsia="Tahoma" w:hAnsi="Tahoma" w:cs="Tahoma"/>
            <w:color w:val="0563C1"/>
            <w:sz w:val="20"/>
            <w:szCs w:val="20"/>
            <w:u w:val="single"/>
          </w:rPr>
          <w:t>www.YedaRnD.com</w:t>
        </w:r>
      </w:hyperlink>
      <w:r>
        <w:br/>
      </w:r>
    </w:p>
    <w:sectPr w:rsidR="007E26E8">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acob Orry Fierer" w:date="2018-11-11T08:39:00Z" w:initials="JOF">
    <w:p w14:paraId="6DB54BCA" w14:textId="77777777" w:rsidR="00FC5FE5" w:rsidRDefault="00FC5FE5">
      <w:pPr>
        <w:pStyle w:val="CommentText"/>
      </w:pPr>
      <w:r>
        <w:rPr>
          <w:rStyle w:val="CommentReference"/>
        </w:rPr>
        <w:annotationRef/>
      </w:r>
      <w:r>
        <w:t xml:space="preserve">You are not wrong to write it that way. I just prefer to treat the subject line like a title in an essay. Therefore, I try to always capitalize all major words. I feel that it makes it look nicer/more professional. But officially there is no reason to do it that way. </w:t>
      </w:r>
    </w:p>
  </w:comment>
  <w:comment w:id="25" w:author="Jacob Orry Fierer" w:date="2018-11-11T08:41:00Z" w:initials="JOF">
    <w:p w14:paraId="5F2986E8" w14:textId="77777777" w:rsidR="00FC5FE5" w:rsidRDefault="00FC5FE5">
      <w:pPr>
        <w:pStyle w:val="CommentText"/>
      </w:pPr>
      <w:r>
        <w:rPr>
          <w:rStyle w:val="CommentReference"/>
        </w:rPr>
        <w:annotationRef/>
      </w:r>
      <w:r>
        <w:t xml:space="preserve">There have been internal debates in Yeda about how we should describe ourselves. The overall consensus is to use the term “commercial arm”, because it is more direct and clear what we do when using that terminology. I am not sure it makes a positive difference, but I don’t think this hurts. </w:t>
      </w:r>
    </w:p>
  </w:comment>
  <w:comment w:id="32" w:author="Jacob Orry Fierer" w:date="2018-11-11T09:20:00Z" w:initials="JOF">
    <w:p w14:paraId="0181AB5C" w14:textId="0A3F80A6" w:rsidR="00C76BA2" w:rsidRDefault="00C76BA2">
      <w:pPr>
        <w:pStyle w:val="CommentText"/>
      </w:pPr>
      <w:r>
        <w:rPr>
          <w:rStyle w:val="CommentReference"/>
        </w:rPr>
        <w:annotationRef/>
      </w:r>
      <w:r>
        <w:t xml:space="preserve">Adding the company name here helps to better personalize the email and that it is not officially a mass mailed email. </w:t>
      </w:r>
    </w:p>
    <w:p w14:paraId="41371C9F" w14:textId="7A51E210" w:rsidR="00C76BA2" w:rsidRDefault="00C76BA2">
      <w:pPr>
        <w:pStyle w:val="CommentText"/>
      </w:pPr>
    </w:p>
    <w:p w14:paraId="325A8C01" w14:textId="2088A528" w:rsidR="00C76BA2" w:rsidRDefault="00C76BA2">
      <w:pPr>
        <w:pStyle w:val="CommentText"/>
      </w:pPr>
      <w:r>
        <w:t xml:space="preserve">Additionally avoid sentences that are too long. Keep it short, because people generally have short attention spans. It is like the idea that you only have 5 seconds to have someone read your CV. </w:t>
      </w:r>
    </w:p>
  </w:comment>
  <w:comment w:id="28" w:author="Jacob Orry Fierer" w:date="2018-11-11T08:43:00Z" w:initials="JOF">
    <w:p w14:paraId="57295C4E" w14:textId="77777777" w:rsidR="00FC5FE5" w:rsidRDefault="00FC5FE5">
      <w:pPr>
        <w:pStyle w:val="CommentText"/>
      </w:pPr>
      <w:r>
        <w:rPr>
          <w:rStyle w:val="CommentReference"/>
        </w:rPr>
        <w:annotationRef/>
      </w:r>
      <w:r>
        <w:t xml:space="preserve">I understand the desire to make it easy for the potential client, but just be careful when bolding sentences or words. In Israel it may mean nothing, but in other countries like the US or the UK, people may take it as over pushing or patronizing. I know this seems to be a bit much, but email etiquette can be a big thing in these places. </w:t>
      </w:r>
    </w:p>
  </w:comment>
  <w:comment w:id="45" w:author="Jacob Orry Fierer" w:date="2018-11-11T09:25:00Z" w:initials="JOF">
    <w:p w14:paraId="19783BB1" w14:textId="15B5F4BF" w:rsidR="00C76BA2" w:rsidRDefault="00C76BA2">
      <w:pPr>
        <w:pStyle w:val="CommentText"/>
      </w:pPr>
      <w:r>
        <w:rPr>
          <w:rStyle w:val="CommentReference"/>
        </w:rPr>
        <w:annotationRef/>
      </w:r>
      <w:r>
        <w:t xml:space="preserve">It seems that I sent you an old template. </w:t>
      </w:r>
      <w:r>
        <w:t xml:space="preserve">Apologies for the error on my part. </w:t>
      </w:r>
      <w:bookmarkStart w:id="53" w:name="_GoBack"/>
      <w:bookmarkEnd w:id="5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B54BCA" w15:done="0"/>
  <w15:commentEx w15:paraId="5F2986E8" w15:done="0"/>
  <w15:commentEx w15:paraId="325A8C01" w15:done="0"/>
  <w15:commentEx w15:paraId="57295C4E" w15:done="0"/>
  <w15:commentEx w15:paraId="19783B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Orry Fierer">
    <w15:presenceInfo w15:providerId="AD" w15:userId="S-1-5-21-823112683-2379360860-3195701375-1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E8"/>
    <w:rsid w:val="0017556D"/>
    <w:rsid w:val="007E26E8"/>
    <w:rsid w:val="00C76BA2"/>
    <w:rsid w:val="00CD772D"/>
    <w:rsid w:val="00FC5F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9C01"/>
  <w15:docId w15:val="{1AE2AF31-2BCF-4503-8F93-449A6696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C5F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FE5"/>
    <w:rPr>
      <w:rFonts w:ascii="Segoe UI" w:hAnsi="Segoe UI" w:cs="Segoe UI"/>
      <w:sz w:val="18"/>
      <w:szCs w:val="18"/>
    </w:rPr>
  </w:style>
  <w:style w:type="character" w:styleId="CommentReference">
    <w:name w:val="annotation reference"/>
    <w:basedOn w:val="DefaultParagraphFont"/>
    <w:uiPriority w:val="99"/>
    <w:semiHidden/>
    <w:unhideWhenUsed/>
    <w:rsid w:val="00FC5FE5"/>
    <w:rPr>
      <w:sz w:val="16"/>
      <w:szCs w:val="16"/>
    </w:rPr>
  </w:style>
  <w:style w:type="paragraph" w:styleId="CommentText">
    <w:name w:val="annotation text"/>
    <w:basedOn w:val="Normal"/>
    <w:link w:val="CommentTextChar"/>
    <w:uiPriority w:val="99"/>
    <w:semiHidden/>
    <w:unhideWhenUsed/>
    <w:rsid w:val="00FC5FE5"/>
    <w:pPr>
      <w:spacing w:line="240" w:lineRule="auto"/>
    </w:pPr>
    <w:rPr>
      <w:sz w:val="20"/>
      <w:szCs w:val="20"/>
    </w:rPr>
  </w:style>
  <w:style w:type="character" w:customStyle="1" w:styleId="CommentTextChar">
    <w:name w:val="Comment Text Char"/>
    <w:basedOn w:val="DefaultParagraphFont"/>
    <w:link w:val="CommentText"/>
    <w:uiPriority w:val="99"/>
    <w:semiHidden/>
    <w:rsid w:val="00FC5FE5"/>
    <w:rPr>
      <w:sz w:val="20"/>
      <w:szCs w:val="20"/>
    </w:rPr>
  </w:style>
  <w:style w:type="paragraph" w:styleId="CommentSubject">
    <w:name w:val="annotation subject"/>
    <w:basedOn w:val="CommentText"/>
    <w:next w:val="CommentText"/>
    <w:link w:val="CommentSubjectChar"/>
    <w:uiPriority w:val="99"/>
    <w:semiHidden/>
    <w:unhideWhenUsed/>
    <w:rsid w:val="00FC5FE5"/>
    <w:rPr>
      <w:b/>
      <w:bCs/>
    </w:rPr>
  </w:style>
  <w:style w:type="character" w:customStyle="1" w:styleId="CommentSubjectChar">
    <w:name w:val="Comment Subject Char"/>
    <w:basedOn w:val="CommentTextChar"/>
    <w:link w:val="CommentSubject"/>
    <w:uiPriority w:val="99"/>
    <w:semiHidden/>
    <w:rsid w:val="00FC5FE5"/>
    <w:rPr>
      <w:b/>
      <w:bCs/>
      <w:sz w:val="20"/>
      <w:szCs w:val="20"/>
    </w:rPr>
  </w:style>
  <w:style w:type="character" w:styleId="Hyperlink">
    <w:name w:val="Hyperlink"/>
    <w:basedOn w:val="DefaultParagraphFont"/>
    <w:uiPriority w:val="99"/>
    <w:unhideWhenUsed/>
    <w:rsid w:val="00C76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yedarn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Weizmann Institute of Sceince</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Orry Fierer</dc:creator>
  <cp:lastModifiedBy>Jacob Orry Fierer</cp:lastModifiedBy>
  <cp:revision>4</cp:revision>
  <dcterms:created xsi:type="dcterms:W3CDTF">2018-11-11T06:47:00Z</dcterms:created>
  <dcterms:modified xsi:type="dcterms:W3CDTF">2018-11-11T07:25:00Z</dcterms:modified>
</cp:coreProperties>
</file>