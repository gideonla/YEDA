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bookmarkStart w:colFirst="0" w:colLast="0" w:name="_gjdgxs" w:id="0"/>
      <w:bookmarkEnd w:id="0"/>
      <w:r w:rsidDel="00000000" w:rsidR="00000000" w:rsidRPr="00000000">
        <w:rPr>
          <w:rFonts w:ascii="Calibri" w:cs="Calibri" w:eastAsia="Calibri" w:hAnsi="Calibri"/>
          <w:b w:val="1"/>
          <w:color w:val="c0504d"/>
          <w:sz w:val="28"/>
          <w:szCs w:val="28"/>
          <w:rtl w:val="0"/>
        </w:rPr>
        <w:t xml:space="preserve">A Method for Microbiome-Based Prediction, Diagnosis, and Treatment of Relapsing Obesity:</w:t>
      </w:r>
      <w:r w:rsidDel="00000000" w:rsidR="00000000" w:rsidRPr="00000000">
        <w:rPr>
          <w:rtl w:val="0"/>
        </w:rPr>
      </w:r>
    </w:p>
    <w:p w:rsidR="00000000" w:rsidDel="00000000" w:rsidP="00000000" w:rsidRDefault="00000000" w:rsidRPr="00000000" w14:paraId="00000002">
      <w:pPr>
        <w:jc w:val="both"/>
        <w:rPr/>
      </w:pPr>
      <w:r w:rsidDel="00000000" w:rsidR="00000000" w:rsidRPr="00000000">
        <w:rPr>
          <w:rFonts w:ascii="Calibri" w:cs="Calibri" w:eastAsia="Calibri" w:hAnsi="Calibri"/>
          <w:b w:val="1"/>
          <w:sz w:val="36"/>
          <w:szCs w:val="36"/>
          <w:u w:val="single"/>
          <w:rtl w:val="0"/>
        </w:rPr>
        <w:t xml:space="preserve">A Novel Method for Maintaining Target Body Weight Following Weight Loss Intervention Using Gut Microbiome  </w:t>
      </w:r>
      <w:r w:rsidDel="00000000" w:rsidR="00000000" w:rsidRPr="00000000">
        <w:rPr>
          <w:rFonts w:ascii="Calibri" w:cs="Calibri" w:eastAsia="Calibri" w:hAnsi="Calibri"/>
          <w:b w:val="1"/>
          <w:sz w:val="36"/>
          <w:szCs w:val="36"/>
          <w:u w:val="single"/>
          <w:rtl w:val="0"/>
        </w:rPr>
        <w:t xml:space="preserve">Analysis</w:t>
      </w: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tbl>
      <w:tblPr>
        <w:tblStyle w:val="Table1"/>
        <w:tblW w:w="6554.000000000001" w:type="dxa"/>
        <w:jc w:val="left"/>
        <w:tblInd w:w="109.0" w:type="dxa"/>
        <w:tblBorders>
          <w:top w:color="8064a2" w:space="0" w:sz="8" w:val="single"/>
          <w:bottom w:color="8064a2" w:space="0" w:sz="8" w:val="single"/>
          <w:insideH w:color="8064a2" w:space="0" w:sz="8" w:val="single"/>
        </w:tblBorders>
        <w:tblLayout w:type="fixed"/>
        <w:tblLook w:val="0000"/>
      </w:tblPr>
      <w:tblGrid>
        <w:gridCol w:w="2543"/>
        <w:gridCol w:w="4011"/>
        <w:tblGridChange w:id="0">
          <w:tblGrid>
            <w:gridCol w:w="2543"/>
            <w:gridCol w:w="4011"/>
          </w:tblGrid>
        </w:tblGridChange>
      </w:tblGrid>
      <w:tr>
        <w:trPr>
          <w:trHeight w:val="160" w:hRule="atLeast"/>
        </w:trPr>
        <w:tc>
          <w:tcPr>
            <w:tcBorders>
              <w:top w:color="8064a2" w:space="0" w:sz="8" w:val="single"/>
              <w:bottom w:color="8064a2" w:space="0" w:sz="8" w:val="single"/>
            </w:tcBorders>
            <w:shd w:fill="e5dfec" w:val="clear"/>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ind w:right="-97"/>
              <w:rPr>
                <w:sz w:val="20"/>
                <w:szCs w:val="20"/>
              </w:rPr>
            </w:pPr>
            <w:r w:rsidDel="00000000" w:rsidR="00000000" w:rsidRPr="00000000">
              <w:rPr>
                <w:rFonts w:ascii="Calibri" w:cs="Calibri" w:eastAsia="Calibri" w:hAnsi="Calibri"/>
                <w:b w:val="1"/>
                <w:sz w:val="20"/>
                <w:szCs w:val="20"/>
                <w:rtl w:val="0"/>
              </w:rPr>
              <w:t xml:space="preserve">Project Number:                </w:t>
            </w:r>
            <w:r w:rsidDel="00000000" w:rsidR="00000000" w:rsidRPr="00000000">
              <w:rPr>
                <w:rtl w:val="0"/>
              </w:rPr>
            </w:r>
          </w:p>
        </w:tc>
        <w:tc>
          <w:tcPr>
            <w:tcBorders>
              <w:top w:color="8064a2" w:space="0" w:sz="8" w:val="single"/>
              <w:bottom w:color="8064a2" w:space="0" w:sz="8" w:val="single"/>
            </w:tcBorders>
            <w:shd w:fill="e5dfec" w:val="clear"/>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ind w:right="-97"/>
              <w:jc w:val="both"/>
              <w:rPr>
                <w:sz w:val="20"/>
                <w:szCs w:val="20"/>
              </w:rPr>
            </w:pPr>
            <w:r w:rsidDel="00000000" w:rsidR="00000000" w:rsidRPr="00000000">
              <w:rPr>
                <w:rFonts w:ascii="Calibri" w:cs="Calibri" w:eastAsia="Calibri" w:hAnsi="Calibri"/>
                <w:sz w:val="20"/>
                <w:szCs w:val="20"/>
                <w:rtl w:val="0"/>
              </w:rPr>
              <w:t xml:space="preserve">1781</w:t>
            </w:r>
            <w:r w:rsidDel="00000000" w:rsidR="00000000" w:rsidRPr="00000000">
              <w:rPr>
                <w:rtl w:val="0"/>
              </w:rPr>
            </w:r>
          </w:p>
        </w:tc>
      </w:tr>
      <w:tr>
        <w:trPr>
          <w:trHeight w:val="160" w:hRule="atLeast"/>
        </w:trPr>
        <w:tc>
          <w:tcPr>
            <w:tcBorders>
              <w:top w:color="8064a2" w:space="0" w:sz="8" w:val="single"/>
              <w:bottom w:color="8064a2" w:space="0" w:sz="8" w:val="single"/>
            </w:tcBorders>
            <w:shd w:fill="ccc1d9" w:val="clear"/>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ind w:right="-97"/>
              <w:jc w:val="both"/>
              <w:rPr>
                <w:sz w:val="20"/>
                <w:szCs w:val="20"/>
              </w:rPr>
            </w:pPr>
            <w:r w:rsidDel="00000000" w:rsidR="00000000" w:rsidRPr="00000000">
              <w:rPr>
                <w:rFonts w:ascii="Calibri" w:cs="Calibri" w:eastAsia="Calibri" w:hAnsi="Calibri"/>
                <w:b w:val="1"/>
                <w:sz w:val="20"/>
                <w:szCs w:val="20"/>
                <w:rtl w:val="0"/>
              </w:rPr>
              <w:t xml:space="preserve">Principal Investigators: </w:t>
            </w:r>
            <w:r w:rsidDel="00000000" w:rsidR="00000000" w:rsidRPr="00000000">
              <w:rPr>
                <w:rtl w:val="0"/>
              </w:rPr>
            </w:r>
          </w:p>
        </w:tc>
        <w:tc>
          <w:tcPr>
            <w:tcBorders>
              <w:top w:color="8064a2" w:space="0" w:sz="8" w:val="single"/>
              <w:bottom w:color="8064a2" w:space="0" w:sz="8" w:val="single"/>
            </w:tcBorders>
            <w:shd w:fill="ccc1d9" w:val="cle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ind w:right="-97"/>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Prof. Eran Elinav </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ind w:right="-97"/>
              <w:jc w:val="both"/>
              <w:rPr>
                <w:sz w:val="20"/>
                <w:szCs w:val="20"/>
              </w:rPr>
            </w:pPr>
            <w:r w:rsidDel="00000000" w:rsidR="00000000" w:rsidRPr="00000000">
              <w:rPr>
                <w:rFonts w:ascii="Calibri" w:cs="Calibri" w:eastAsia="Calibri" w:hAnsi="Calibri"/>
                <w:sz w:val="20"/>
                <w:szCs w:val="20"/>
                <w:rtl w:val="0"/>
              </w:rPr>
              <w:t xml:space="preserve">Prof. Eran Segal </w:t>
            </w:r>
            <w:r w:rsidDel="00000000" w:rsidR="00000000" w:rsidRPr="00000000">
              <w:rPr>
                <w:rtl w:val="0"/>
              </w:rPr>
            </w:r>
          </w:p>
        </w:tc>
      </w:tr>
      <w:tr>
        <w:trPr>
          <w:trHeight w:val="200" w:hRule="atLeast"/>
        </w:trPr>
        <w:tc>
          <w:tcPr>
            <w:tcBorders>
              <w:top w:color="8064a2" w:space="0" w:sz="8" w:val="single"/>
              <w:bottom w:color="8064a2" w:space="0" w:sz="8" w:val="single"/>
            </w:tcBorders>
            <w:shd w:fill="e5dfec" w:val="cle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ind w:right="-97"/>
              <w:jc w:val="both"/>
              <w:rPr>
                <w:sz w:val="20"/>
                <w:szCs w:val="20"/>
              </w:rPr>
            </w:pPr>
            <w:bookmarkStart w:colFirst="0" w:colLast="0" w:name="_30j0zll" w:id="1"/>
            <w:bookmarkEnd w:id="1"/>
            <w:r w:rsidDel="00000000" w:rsidR="00000000" w:rsidRPr="00000000">
              <w:rPr>
                <w:rFonts w:ascii="Calibri" w:cs="Calibri" w:eastAsia="Calibri" w:hAnsi="Calibri"/>
                <w:b w:val="1"/>
                <w:sz w:val="20"/>
                <w:szCs w:val="20"/>
                <w:rtl w:val="0"/>
              </w:rPr>
              <w:t xml:space="preserve">Patent Status:</w:t>
            </w:r>
            <w:r w:rsidDel="00000000" w:rsidR="00000000" w:rsidRPr="00000000">
              <w:rPr>
                <w:rFonts w:ascii="Calibri" w:cs="Calibri" w:eastAsia="Calibri" w:hAnsi="Calibri"/>
                <w:sz w:val="20"/>
                <w:szCs w:val="20"/>
                <w:rtl w:val="0"/>
              </w:rPr>
              <w:t xml:space="preserve">                </w:t>
            </w:r>
            <w:r w:rsidDel="00000000" w:rsidR="00000000" w:rsidRPr="00000000">
              <w:rPr>
                <w:rtl w:val="0"/>
              </w:rPr>
            </w:r>
          </w:p>
        </w:tc>
        <w:tc>
          <w:tcPr>
            <w:tcBorders>
              <w:top w:color="8064a2" w:space="0" w:sz="8" w:val="single"/>
              <w:bottom w:color="8064a2" w:space="0" w:sz="8" w:val="single"/>
            </w:tcBorders>
            <w:shd w:fill="e5dfec" w:val="clear"/>
          </w:tcPr>
          <w:p w:rsidR="00000000" w:rsidDel="00000000" w:rsidP="00000000" w:rsidRDefault="00000000" w:rsidRPr="00000000" w14:paraId="0000000A">
            <w:pPr>
              <w:widowControl w:val="0"/>
              <w:ind w:right="-97"/>
              <w:jc w:val="both"/>
              <w:rPr>
                <w:sz w:val="20"/>
                <w:szCs w:val="20"/>
              </w:rPr>
            </w:pPr>
            <w:bookmarkStart w:colFirst="0" w:colLast="0" w:name="_1fob9te" w:id="2"/>
            <w:bookmarkEnd w:id="2"/>
            <w:r w:rsidDel="00000000" w:rsidR="00000000" w:rsidRPr="00000000">
              <w:rPr>
                <w:rFonts w:ascii="Calibri" w:cs="Calibri" w:eastAsia="Calibri" w:hAnsi="Calibri"/>
                <w:sz w:val="20"/>
                <w:szCs w:val="20"/>
                <w:rtl w:val="0"/>
              </w:rPr>
              <w:t xml:space="preserve">Pending</w:t>
            </w:r>
            <w:r w:rsidDel="00000000" w:rsidR="00000000" w:rsidRPr="00000000">
              <w:rPr>
                <w:rtl w:val="0"/>
              </w:rPr>
            </w:r>
          </w:p>
        </w:tc>
      </w:tr>
    </w:tbl>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jc w:val="both"/>
        <w:rPr>
          <w:rFonts w:ascii="Calibri" w:cs="Calibri" w:eastAsia="Calibri" w:hAnsi="Calibri"/>
          <w:b w:val="1"/>
          <w:color w:val="4f81bd"/>
          <w:sz w:val="28"/>
          <w:szCs w:val="28"/>
          <w:u w:val="single"/>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jc w:val="both"/>
        <w:rPr>
          <w:rFonts w:ascii="Calibri" w:cs="Calibri" w:eastAsia="Calibri" w:hAnsi="Calibri"/>
          <w:b w:val="1"/>
          <w:color w:val="4f81bd"/>
          <w:sz w:val="28"/>
          <w:szCs w:val="28"/>
          <w:u w:val="single"/>
        </w:rPr>
      </w:pPr>
      <w:r w:rsidDel="00000000" w:rsidR="00000000" w:rsidRPr="00000000">
        <w:rPr>
          <w:rFonts w:ascii="Calibri" w:cs="Calibri" w:eastAsia="Calibri" w:hAnsi="Calibri"/>
          <w:b w:val="1"/>
          <w:color w:val="4f81bd"/>
          <w:sz w:val="28"/>
          <w:szCs w:val="28"/>
          <w:u w:val="single"/>
          <w:rtl w:val="0"/>
        </w:rPr>
        <w:t xml:space="preserve">Overview</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after="16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 novel method for analyzing the likelihood of weight regain following a weight loss program and maintaining target body weight, based on gut microbiome analysis.</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jc w:val="both"/>
        <w:rPr>
          <w:rFonts w:ascii="Calibri" w:cs="Calibri" w:eastAsia="Calibri" w:hAnsi="Calibri"/>
          <w:b w:val="1"/>
          <w:sz w:val="22"/>
          <w:szCs w:val="22"/>
        </w:rPr>
      </w:pPr>
      <w:r w:rsidDel="00000000" w:rsidR="00000000" w:rsidRPr="00000000">
        <w:rPr>
          <w:rFonts w:ascii="Calibri" w:cs="Calibri" w:eastAsia="Calibri" w:hAnsi="Calibri"/>
          <w:b w:val="1"/>
          <w:color w:val="4f81bd"/>
          <w:sz w:val="28"/>
          <w:szCs w:val="28"/>
          <w:u w:val="single"/>
          <w:rtl w:val="0"/>
        </w:rPr>
        <w:t xml:space="preserve">Background and Unmet Need</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past century has seen an overwhelming increase in the prevalence of overweight and obese individuals, </w:t>
      </w:r>
      <w:commentRangeStart w:id="0"/>
      <w:r w:rsidDel="00000000" w:rsidR="00000000" w:rsidRPr="00000000">
        <w:rPr>
          <w:rFonts w:ascii="Calibri" w:cs="Calibri" w:eastAsia="Calibri" w:hAnsi="Calibri"/>
          <w:sz w:val="22"/>
          <w:szCs w:val="22"/>
          <w:rtl w:val="0"/>
        </w:rPr>
        <w:t xml:space="preserve">effecting </w:t>
      </w:r>
      <w:commentRangeEnd w:id="0"/>
      <w:r w:rsidDel="00000000" w:rsidR="00000000" w:rsidRPr="00000000">
        <w:commentReference w:id="0"/>
      </w:r>
      <w:r w:rsidDel="00000000" w:rsidR="00000000" w:rsidRPr="00000000">
        <w:rPr>
          <w:rFonts w:ascii="Calibri" w:cs="Calibri" w:eastAsia="Calibri" w:hAnsi="Calibri"/>
          <w:sz w:val="22"/>
          <w:szCs w:val="22"/>
          <w:rtl w:val="0"/>
        </w:rPr>
        <w:t xml:space="preserve">over a third of the world’s population today. Obesity is strongly associated with conditions such as stroke, diabetes, high blood pressure, musculoskeletal disorders, and ischemic heart disease, the latter being considered a leading cause of overall mortality. </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Despite continuous efforts to find a solution for the obesity epidemic, no dietary approach has been able to maintain prolonged weight reduction after the initial weight loss. Moreover, the recurrent weight gain usually exceeds that of the pre-weight loss intervention, irrespective of fitness level or genetic background. The health risks are further increased with each weight gain-loss cycle. </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after="160" w:lineRule="auto"/>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Consequently, there is a strong need for the development of novel methods for weight loss and more importantly, for stopping relapsing obesity post-weight loss intervention. </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jc w:val="both"/>
        <w:rPr>
          <w:rFonts w:ascii="Verdana" w:cs="Verdana" w:eastAsia="Verdana" w:hAnsi="Verdana"/>
          <w:sz w:val="16"/>
          <w:szCs w:val="16"/>
        </w:rPr>
      </w:pPr>
      <w:r w:rsidDel="00000000" w:rsidR="00000000" w:rsidRPr="00000000">
        <w:rPr>
          <w:rFonts w:ascii="Calibri" w:cs="Calibri" w:eastAsia="Calibri" w:hAnsi="Calibri"/>
          <w:b w:val="1"/>
          <w:color w:val="4f81bd"/>
          <w:sz w:val="28"/>
          <w:szCs w:val="28"/>
          <w:u w:val="single"/>
          <w:rtl w:val="0"/>
        </w:rPr>
        <w:t xml:space="preserve">The Innovation</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jc w:val="both"/>
        <w:rPr>
          <w:rFonts w:ascii="Verdana" w:cs="Verdana" w:eastAsia="Verdana" w:hAnsi="Verdana"/>
          <w:sz w:val="16"/>
          <w:szCs w:val="16"/>
        </w:rPr>
      </w:pPr>
      <w:r w:rsidDel="00000000" w:rsidR="00000000" w:rsidRPr="00000000">
        <w:rPr>
          <w:rFonts w:ascii="Calibri" w:cs="Calibri" w:eastAsia="Calibri" w:hAnsi="Calibri"/>
          <w:sz w:val="22"/>
          <w:szCs w:val="22"/>
          <w:rtl w:val="0"/>
        </w:rPr>
        <w:t xml:space="preserve">The teams of Profs. Elinav and Segal have developed a method for analyzing the gut microbiome and inferring the likelihood of weight regain from the presence/absence of specific microbes.</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jc w:val="both"/>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sz w:val="22"/>
          <w:szCs w:val="22"/>
        </w:rPr>
      </w:pPr>
      <w:r w:rsidDel="00000000" w:rsidR="00000000" w:rsidRPr="00000000">
        <w:rPr>
          <w:rFonts w:ascii="Calibri" w:cs="Calibri" w:eastAsia="Calibri" w:hAnsi="Calibri"/>
          <w:b w:val="1"/>
          <w:color w:val="c0504d"/>
          <w:rtl w:val="0"/>
        </w:rPr>
        <w:t xml:space="preserve">The Technical Essence:</w:t>
      </w:r>
      <w:r w:rsidDel="00000000" w:rsidR="00000000" w:rsidRPr="00000000">
        <w:rPr>
          <w:rtl w:val="0"/>
        </w:rPr>
      </w:r>
    </w:p>
    <w:p w:rsidR="00000000" w:rsidDel="00000000" w:rsidP="00000000" w:rsidRDefault="00000000" w:rsidRPr="00000000" w14:paraId="00000016">
      <w:pPr>
        <w:tabs>
          <w:tab w:val="left" w:pos="6804"/>
        </w:tabs>
        <w:spacing w:after="12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Elinav-Segal research teams discovered that the amount and composition of certain microbes in the gut contribute to accelerated post-dieting weight regain. Therefore, down regulating certain microbes that are associated with weight gain while simultaneously upregulating microbes associated with weight loss can help achieve and maintain the target weight.  The developed method consists of:</w:t>
      </w:r>
    </w:p>
    <w:p w:rsidR="00000000" w:rsidDel="00000000" w:rsidP="00000000" w:rsidRDefault="00000000" w:rsidRPr="00000000" w14:paraId="00000017">
      <w:pPr>
        <w:numPr>
          <w:ilvl w:val="0"/>
          <w:numId w:val="2"/>
        </w:numPr>
        <w:tabs>
          <w:tab w:val="left" w:pos="6804"/>
        </w:tabs>
        <w:spacing w:after="0" w:before="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Treating the individual with a dieting aid.</w:t>
      </w:r>
    </w:p>
    <w:p w:rsidR="00000000" w:rsidDel="00000000" w:rsidP="00000000" w:rsidRDefault="00000000" w:rsidRPr="00000000" w14:paraId="00000018">
      <w:pPr>
        <w:numPr>
          <w:ilvl w:val="0"/>
          <w:numId w:val="2"/>
        </w:numPr>
        <w:tabs>
          <w:tab w:val="left" w:pos="6804"/>
        </w:tabs>
        <w:spacing w:after="0" w:before="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Monitoring the amounts of different gut microbes indicative of weight gain/loss.</w:t>
      </w:r>
    </w:p>
    <w:p w:rsidR="00000000" w:rsidDel="00000000" w:rsidP="00000000" w:rsidRDefault="00000000" w:rsidRPr="00000000" w14:paraId="00000019">
      <w:pPr>
        <w:numPr>
          <w:ilvl w:val="0"/>
          <w:numId w:val="2"/>
        </w:numPr>
        <w:tabs>
          <w:tab w:val="left" w:pos="6804"/>
        </w:tabs>
        <w:spacing w:after="0" w:before="0" w:lineRule="auto"/>
        <w:ind w:left="720" w:hanging="360"/>
        <w:jc w:val="both"/>
        <w:rPr/>
      </w:pPr>
      <w:r w:rsidDel="00000000" w:rsidR="00000000" w:rsidRPr="00000000">
        <w:rPr>
          <w:rFonts w:ascii="Calibri" w:cs="Calibri" w:eastAsia="Calibri" w:hAnsi="Calibri"/>
          <w:sz w:val="22"/>
          <w:szCs w:val="22"/>
          <w:rtl w:val="0"/>
        </w:rPr>
        <w:t xml:space="preserve">Administering an agent that alters the gut microbiome signature to that similar to non-obese individuals.</w:t>
      </w:r>
      <w:r w:rsidDel="00000000" w:rsidR="00000000" w:rsidRPr="00000000">
        <w:rPr>
          <w:rtl w:val="0"/>
        </w:rPr>
      </w:r>
    </w:p>
    <w:p w:rsidR="00000000" w:rsidDel="00000000" w:rsidP="00000000" w:rsidRDefault="00000000" w:rsidRPr="00000000" w14:paraId="0000001A">
      <w:pPr>
        <w:tabs>
          <w:tab w:val="left" w:pos="6804"/>
        </w:tabs>
        <w:spacing w:after="12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researchers have developed a personalized machine-learning algorithm, which based on the gut microbiome population, can predict the likelihood of recurrent weight gain. </w:t>
      </w:r>
      <w:r w:rsidDel="00000000" w:rsidR="00000000" w:rsidRPr="00000000">
        <w:rPr>
          <w:rFonts w:ascii="Calibri" w:cs="Calibri" w:eastAsia="Calibri" w:hAnsi="Calibri"/>
          <w:sz w:val="22"/>
          <w:szCs w:val="22"/>
          <w:rtl w:val="0"/>
        </w:rPr>
        <w:t xml:space="preserve">Additionally, the researchers have tested different agents such as antibiotics, flavanoids, </w:t>
      </w:r>
      <w:del w:author="Jacob Orry Fierer" w:id="0" w:date="2018-11-27T09:15:05Z">
        <w:commentRangeStart w:id="1"/>
        <w:commentRangeStart w:id="2"/>
        <w:r w:rsidDel="00000000" w:rsidR="00000000" w:rsidRPr="00000000">
          <w:rPr>
            <w:rFonts w:ascii="Calibri" w:cs="Calibri" w:eastAsia="Calibri" w:hAnsi="Calibri"/>
            <w:sz w:val="22"/>
            <w:szCs w:val="22"/>
            <w:rtl w:val="0"/>
          </w:rPr>
          <w:delText xml:space="preserve">probiotics</w:delText>
        </w:r>
        <w:commentRangeEnd w:id="1"/>
        <w:r w:rsidDel="00000000" w:rsidR="00000000" w:rsidRPr="00000000">
          <w:commentReference w:id="1"/>
        </w:r>
        <w:commentRangeEnd w:id="2"/>
        <w:r w:rsidDel="00000000" w:rsidR="00000000" w:rsidRPr="00000000">
          <w:commentReference w:id="2"/>
        </w:r>
        <w:r w:rsidDel="00000000" w:rsidR="00000000" w:rsidRPr="00000000">
          <w:rPr>
            <w:rFonts w:ascii="Calibri" w:cs="Calibri" w:eastAsia="Calibri" w:hAnsi="Calibri"/>
            <w:sz w:val="22"/>
            <w:szCs w:val="22"/>
            <w:rtl w:val="0"/>
          </w:rPr>
          <w:delText xml:space="preserve">, </w:delText>
        </w:r>
      </w:del>
      <w:r w:rsidDel="00000000" w:rsidR="00000000" w:rsidRPr="00000000">
        <w:rPr>
          <w:rFonts w:ascii="Calibri" w:cs="Calibri" w:eastAsia="Calibri" w:hAnsi="Calibri"/>
          <w:sz w:val="22"/>
          <w:szCs w:val="22"/>
          <w:rtl w:val="0"/>
        </w:rPr>
        <w:t xml:space="preserve">and fec</w:t>
      </w:r>
      <w:r w:rsidDel="00000000" w:rsidR="00000000" w:rsidRPr="00000000">
        <w:rPr>
          <w:rFonts w:ascii="Calibri" w:cs="Calibri" w:eastAsia="Calibri" w:hAnsi="Calibri"/>
          <w:sz w:val="22"/>
          <w:szCs w:val="22"/>
          <w:rtl w:val="0"/>
        </w:rPr>
        <w:t xml:space="preserve">al transplants in mouse models, to directly modulate the gut microbiome t</w:t>
      </w:r>
      <w:commentRangeStart w:id="3"/>
      <w:r w:rsidDel="00000000" w:rsidR="00000000" w:rsidRPr="00000000">
        <w:rPr>
          <w:rFonts w:ascii="Calibri" w:cs="Calibri" w:eastAsia="Calibri" w:hAnsi="Calibri"/>
          <w:sz w:val="22"/>
          <w:szCs w:val="22"/>
          <w:rtl w:val="0"/>
        </w:rPr>
        <w:t xml:space="preserve">o avoid relapsing obesity.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B">
      <w:pPr>
        <w:spacing w:after="120" w:line="276" w:lineRule="auto"/>
        <w:jc w:val="both"/>
        <w:rPr>
          <w:rFonts w:ascii="Calibri" w:cs="Calibri" w:eastAsia="Calibri" w:hAnsi="Calibri"/>
          <w:b w:val="1"/>
          <w:color w:val="c0504d"/>
        </w:rPr>
      </w:pPr>
      <w:r w:rsidDel="00000000" w:rsidR="00000000" w:rsidRPr="00000000">
        <w:rPr>
          <w:rFonts w:ascii="Calibri" w:cs="Calibri" w:eastAsia="Calibri" w:hAnsi="Calibri"/>
          <w:b w:val="1"/>
          <w:color w:val="c0504d"/>
          <w:rtl w:val="0"/>
        </w:rPr>
        <w:t xml:space="preserve">Applications and Advantages: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pacing w:line="276" w:lineRule="auto"/>
        <w:ind w:left="360" w:hanging="360"/>
        <w:jc w:val="both"/>
        <w:rPr/>
      </w:pPr>
      <w:r w:rsidDel="00000000" w:rsidR="00000000" w:rsidRPr="00000000">
        <w:rPr>
          <w:rFonts w:ascii="Calibri" w:cs="Calibri" w:eastAsia="Calibri" w:hAnsi="Calibri"/>
          <w:b w:val="1"/>
          <w:sz w:val="22"/>
          <w:szCs w:val="22"/>
          <w:rtl w:val="0"/>
        </w:rPr>
        <w:t xml:space="preserve">Diagnostic to test which populations are more susceptible to relapsed obesity</w:t>
      </w:r>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pacing w:line="276" w:lineRule="auto"/>
        <w:ind w:left="360" w:hanging="360"/>
        <w:jc w:val="both"/>
        <w:rPr/>
      </w:pPr>
      <w:r w:rsidDel="00000000" w:rsidR="00000000" w:rsidRPr="00000000">
        <w:rPr>
          <w:rFonts w:ascii="Calibri" w:cs="Calibri" w:eastAsia="Calibri" w:hAnsi="Calibri"/>
          <w:b w:val="1"/>
          <w:sz w:val="22"/>
          <w:szCs w:val="22"/>
          <w:rtl w:val="0"/>
        </w:rPr>
        <w:t xml:space="preserve">A method of either using an agent or a specific bacterial population to reduce relapsed obesity </w:t>
      </w:r>
      <w:r w:rsidDel="00000000" w:rsidR="00000000" w:rsidRPr="00000000">
        <w:rPr>
          <w:rtl w:val="0"/>
        </w:rPr>
      </w:r>
    </w:p>
    <w:p w:rsidR="00000000" w:rsidDel="00000000" w:rsidP="00000000" w:rsidRDefault="00000000" w:rsidRPr="00000000" w14:paraId="0000001E">
      <w:pPr>
        <w:tabs>
          <w:tab w:val="left" w:pos="270"/>
        </w:tabs>
        <w:spacing w:before="280" w:lineRule="auto"/>
        <w:jc w:val="center"/>
        <w:rPr>
          <w:rFonts w:ascii="Calibri" w:cs="Calibri" w:eastAsia="Calibri" w:hAnsi="Calibri"/>
          <w:b w:val="1"/>
          <w:color w:val="4f81bd"/>
          <w:sz w:val="28"/>
          <w:szCs w:val="28"/>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385763</wp:posOffset>
            </wp:positionH>
            <wp:positionV relativeFrom="paragraph">
              <wp:posOffset>196850</wp:posOffset>
            </wp:positionV>
            <wp:extent cx="4503268" cy="2265182"/>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503268" cy="2265182"/>
                    </a:xfrm>
                    <a:prstGeom prst="rect"/>
                    <a:ln/>
                  </pic:spPr>
                </pic:pic>
              </a:graphicData>
            </a:graphic>
          </wp:anchor>
        </w:drawing>
      </w:r>
    </w:p>
    <w:p w:rsidR="00000000" w:rsidDel="00000000" w:rsidP="00000000" w:rsidRDefault="00000000" w:rsidRPr="00000000" w14:paraId="0000001F">
      <w:pPr>
        <w:tabs>
          <w:tab w:val="left" w:pos="270"/>
        </w:tabs>
        <w:spacing w:before="280" w:lineRule="auto"/>
        <w:jc w:val="cente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20">
      <w:pPr>
        <w:tabs>
          <w:tab w:val="left" w:pos="270"/>
        </w:tabs>
        <w:spacing w:before="280" w:lineRule="auto"/>
        <w:jc w:val="cente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21">
      <w:pPr>
        <w:tabs>
          <w:tab w:val="left" w:pos="270"/>
        </w:tabs>
        <w:spacing w:before="280" w:lineRule="auto"/>
        <w:jc w:val="cente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22">
      <w:pPr>
        <w:tabs>
          <w:tab w:val="left" w:pos="270"/>
        </w:tabs>
        <w:spacing w:before="280" w:lineRule="auto"/>
        <w:jc w:val="cente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23">
      <w:pPr>
        <w:tabs>
          <w:tab w:val="left" w:pos="270"/>
        </w:tabs>
        <w:spacing w:before="280" w:lineRule="auto"/>
        <w:jc w:val="cente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24">
      <w:pPr>
        <w:tabs>
          <w:tab w:val="left" w:pos="270"/>
        </w:tabs>
        <w:spacing w:before="280" w:lineRule="auto"/>
        <w:jc w:val="cente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25">
      <w:pPr>
        <w:tabs>
          <w:tab w:val="left" w:pos="270"/>
        </w:tabs>
        <w:spacing w:before="280"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26">
      <w:pPr>
        <w:tabs>
          <w:tab w:val="left" w:pos="270"/>
        </w:tabs>
        <w:spacing w:before="28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Data collected by monitoring the subject’s microbiome population can indicate </w:t>
      </w:r>
      <w:r w:rsidDel="00000000" w:rsidR="00000000" w:rsidRPr="00000000">
        <w:rPr>
          <w:rFonts w:ascii="Calibri" w:cs="Calibri" w:eastAsia="Calibri" w:hAnsi="Calibri"/>
          <w:color w:val="000000"/>
          <w:sz w:val="22"/>
          <w:szCs w:val="22"/>
          <w:rtl w:val="0"/>
        </w:rPr>
        <w:t xml:space="preserve">the possibility of  weight regain</w:t>
      </w:r>
      <w:r w:rsidDel="00000000" w:rsidR="00000000" w:rsidRPr="00000000">
        <w:rPr>
          <w:rFonts w:ascii="Calibri" w:cs="Calibri" w:eastAsia="Calibri" w:hAnsi="Calibri"/>
          <w:color w:val="000000"/>
          <w:sz w:val="22"/>
          <w:szCs w:val="22"/>
          <w:rtl w:val="0"/>
        </w:rPr>
        <w:t xml:space="preserve">. This information can be used to modulate the subject’s diet or to directly modify the gut-microbiome population. </w:t>
      </w:r>
    </w:p>
    <w:p w:rsidR="00000000" w:rsidDel="00000000" w:rsidP="00000000" w:rsidRDefault="00000000" w:rsidRPr="00000000" w14:paraId="00000027">
      <w:pPr>
        <w:tabs>
          <w:tab w:val="left" w:pos="270"/>
        </w:tabs>
        <w:spacing w:before="280" w:lineRule="auto"/>
        <w:jc w:val="both"/>
        <w:rPr>
          <w:rFonts w:ascii="Calibri" w:cs="Calibri" w:eastAsia="Calibri" w:hAnsi="Calibri"/>
          <w:b w:val="1"/>
          <w:color w:val="4f81bd"/>
          <w:sz w:val="28"/>
          <w:szCs w:val="28"/>
          <w:u w:val="single"/>
        </w:rPr>
      </w:pPr>
      <w:r w:rsidDel="00000000" w:rsidR="00000000" w:rsidRPr="00000000">
        <w:rPr>
          <w:rFonts w:ascii="Calibri" w:cs="Calibri" w:eastAsia="Calibri" w:hAnsi="Calibri"/>
          <w:b w:val="1"/>
          <w:color w:val="4f81bd"/>
          <w:sz w:val="28"/>
          <w:szCs w:val="28"/>
          <w:u w:val="single"/>
          <w:rtl w:val="0"/>
        </w:rPr>
        <w:t xml:space="preserve">Development Status </w:t>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jc w:val="both"/>
        <w:rPr>
          <w:rFonts w:ascii="Calibri" w:cs="Calibri" w:eastAsia="Calibri" w:hAnsi="Calibri"/>
          <w:i w:val="1"/>
          <w:sz w:val="22"/>
          <w:szCs w:val="22"/>
        </w:rPr>
      </w:pPr>
      <w:r w:rsidDel="00000000" w:rsidR="00000000" w:rsidRPr="00000000">
        <w:rPr>
          <w:rFonts w:ascii="Calibri" w:cs="Calibri" w:eastAsia="Calibri" w:hAnsi="Calibri"/>
          <w:sz w:val="22"/>
          <w:szCs w:val="22"/>
          <w:rtl w:val="0"/>
        </w:rPr>
        <w:t xml:space="preserve">The teams of Profs. Elinav and Segal have developed a personalized machine-learning algorithm enabling microbiome based prediction of relapsing weight gain and have demonstrated in mice, that fecal transplantation and post-biotic intervention may prevent excessive secondary weight gain. This research has been published in the prestigious scientific journal of </w:t>
      </w:r>
      <w:hyperlink r:id="rId9">
        <w:r w:rsidDel="00000000" w:rsidR="00000000" w:rsidRPr="00000000">
          <w:rPr>
            <w:rFonts w:ascii="Calibri" w:cs="Calibri" w:eastAsia="Calibri" w:hAnsi="Calibri"/>
            <w:i w:val="1"/>
            <w:color w:val="1155cc"/>
            <w:sz w:val="22"/>
            <w:szCs w:val="22"/>
            <w:u w:val="single"/>
            <w:rtl w:val="0"/>
          </w:rPr>
          <w:t xml:space="preserve">Nature</w:t>
        </w:r>
      </w:hyperlink>
      <w:r w:rsidDel="00000000" w:rsidR="00000000" w:rsidRPr="00000000">
        <w:rPr>
          <w:rFonts w:ascii="Calibri" w:cs="Calibri" w:eastAsia="Calibri" w:hAnsi="Calibri"/>
          <w:i w:val="1"/>
          <w:sz w:val="22"/>
          <w:szCs w:val="22"/>
          <w:vertAlign w:val="superscript"/>
        </w:rPr>
        <w:footnoteReference w:customMarkFollows="0" w:id="0"/>
      </w:r>
      <w:r w:rsidDel="00000000" w:rsidR="00000000" w:rsidRPr="00000000">
        <w:rPr>
          <w:rFonts w:ascii="Calibri" w:cs="Calibri" w:eastAsia="Calibri" w:hAnsi="Calibri"/>
          <w:i w:val="1"/>
          <w:sz w:val="22"/>
          <w:szCs w:val="22"/>
          <w:rtl w:val="0"/>
        </w:rPr>
        <w:t xml:space="preserve">.</w:t>
      </w: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jc w:val="both"/>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after="120" w:lineRule="auto"/>
        <w:jc w:val="both"/>
        <w:rPr>
          <w:rFonts w:ascii="Calibri" w:cs="Calibri" w:eastAsia="Calibri" w:hAnsi="Calibri"/>
          <w:b w:val="1"/>
          <w:color w:val="4f81bd"/>
          <w:sz w:val="28"/>
          <w:szCs w:val="28"/>
          <w:u w:val="single"/>
        </w:rPr>
      </w:pPr>
      <w:r w:rsidDel="00000000" w:rsidR="00000000" w:rsidRPr="00000000">
        <w:rPr>
          <w:rFonts w:ascii="Calibri" w:cs="Calibri" w:eastAsia="Calibri" w:hAnsi="Calibri"/>
          <w:b w:val="1"/>
          <w:color w:val="4f81bd"/>
          <w:sz w:val="28"/>
          <w:szCs w:val="28"/>
          <w:u w:val="single"/>
          <w:rtl w:val="0"/>
        </w:rPr>
        <w:t xml:space="preserve">For additional information please contact:</w:t>
      </w:r>
    </w:p>
    <w:p w:rsidR="00000000" w:rsidDel="00000000" w:rsidP="00000000" w:rsidRDefault="00000000" w:rsidRPr="00000000" w14:paraId="0000002B">
      <w:pPr>
        <w:rPr/>
      </w:pPr>
      <w:r w:rsidDel="00000000" w:rsidR="00000000" w:rsidRPr="00000000">
        <w:rPr>
          <w:rFonts w:ascii="Calibri" w:cs="Calibri" w:eastAsia="Calibri" w:hAnsi="Calibri"/>
          <w:color w:val="000000"/>
          <w:sz w:val="22"/>
          <w:szCs w:val="22"/>
          <w:rtl w:val="0"/>
        </w:rPr>
        <w:t xml:space="preserve">Dr. Shay Sela</w:t>
        <w:br w:type="textWrapping"/>
        <w:t xml:space="preserve">VP Business Development Life Sciences</w:t>
        <w:br w:type="textWrapping"/>
        <w:t xml:space="preserve">Tel: +972.8.9344095</w:t>
        <w:br w:type="textWrapping"/>
        <w:t xml:space="preserve">Email: Shay.Sela@weizmann.ac.il</w:t>
      </w:r>
      <w:r w:rsidDel="00000000" w:rsidR="00000000" w:rsidRPr="00000000">
        <w:rPr>
          <w:rtl w:val="0"/>
        </w:rPr>
      </w:r>
    </w:p>
    <w:sectPr>
      <w:headerReference r:id="rId10" w:type="default"/>
      <w:pgSz w:h="16838" w:w="11906"/>
      <w:pgMar w:bottom="1440" w:top="1440" w:left="1800" w:right="1800" w:header="708" w:footer="0"/>
      <w:pgNumType w:start="1"/>
      <w:cols w:equalWidth="0"/>
      <w:bidi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cob Orry Fierer" w:id="1" w:date="2018-11-26T15:41:00Z">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in the publication and/or patent did they mention about an intervention with probiotics? Because the other issue with this is now the Erans have a new publication where they say probiotics really aren’t helpful. </w:t>
        <w:br w:type="textWrapping"/>
        <w:t xml:space="preserve">https://www.sciencedaily.com/releases/2018/09/180906141640.htm</w:t>
      </w:r>
    </w:p>
  </w:comment>
  <w:comment w:author="גדעון לפידות" w:id="2" w:date="2018-11-27T09:24:13Z">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Probiotics are specifically mentioned in the patent application</w:t>
      </w:r>
    </w:p>
  </w:comment>
  <w:comment w:author="Jacob Orry Fierer" w:id="3" w:date="2018-11-26T15:47:00Z">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 wrote it this way, is because the patent is focused on relapsing obesity or weight re-gain. The way the sentence was written originally someone could take it as also a method for reducing a person who been constantly obese. While in theory there is nothing wrong with that, when looking at the patent claims currently available: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https://worldwide.espacenet.com/publicationDetails/claims?CC=WO&amp;NR=2017138007A1&amp;KC=A1&amp;FT=D&amp;ND=3&amp;date=20170817&amp;DB=&amp;locale=en_EP#</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always put it in the context of weight regain or gaining weight from a target weight. This is subtle but nuance is important because the patent only covers the concept of someone who has lost a lot of weight either from diet or surgical intervention (i.e. stomach stapling) rather than someone who has been obese constantly.</w:t>
      </w:r>
    </w:p>
  </w:comment>
  <w:comment w:author="גדעון לפידות" w:id="0" w:date="2018-11-27T09:22:56Z">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should be affecting,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Verdana"/>
  <w:font w:name="Arial"/>
  <w:font w:name="Courier New"/>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E">
      <w:pPr>
        <w:rPr>
          <w:sz w:val="20"/>
          <w:szCs w:val="20"/>
          <w:vertAlign w:val="superscript"/>
        </w:rPr>
      </w:pPr>
      <w:r w:rsidDel="00000000" w:rsidR="00000000" w:rsidRPr="00000000">
        <w:rPr>
          <w:rStyle w:val="FootnoteReference"/>
          <w:vertAlign w:val="superscript"/>
        </w:rPr>
        <w:footnoteRef/>
      </w:r>
      <w:r w:rsidDel="00000000" w:rsidR="00000000" w:rsidRPr="00000000">
        <w:rPr>
          <w:sz w:val="20"/>
          <w:szCs w:val="20"/>
          <w:vertAlign w:val="superscript"/>
          <w:rtl w:val="0"/>
        </w:rPr>
        <w:t xml:space="preserve"> Thaiss, Christoph A., et al. "Persistent microbiome alterations modulate the rate of post-dieting weight regain." Nature 540.7634 (2016): 544.</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tabs>
        <w:tab w:val="left" w:pos="6804"/>
      </w:tabs>
      <w:spacing w:after="120" w:lineRule="auto"/>
      <w:jc w:val="right"/>
      <w:rPr>
        <w:color w:val="ffffff"/>
      </w:rPr>
    </w:pPr>
    <w:r w:rsidDel="00000000" w:rsidR="00000000" w:rsidRPr="00000000">
      <w:rPr>
        <w:color w:val="ffffff"/>
        <w:rtl w:val="0"/>
      </w:rPr>
      <w:t xml:space="preserve">Last updated 2018-11-25</w:t>
    </w:r>
  </w:p>
  <w:p w:rsidR="00000000" w:rsidDel="00000000" w:rsidP="00000000" w:rsidRDefault="00000000" w:rsidRPr="00000000" w14:paraId="0000002D">
    <w:pPr>
      <w:tabs>
        <w:tab w:val="left" w:pos="6804"/>
      </w:tabs>
      <w:spacing w:after="120" w:lineRule="auto"/>
      <w:jc w:val="both"/>
      <w:rPr/>
    </w:pPr>
    <w:r w:rsidDel="00000000" w:rsidR="00000000" w:rsidRPr="00000000">
      <w:rPr>
        <w:rFonts w:ascii="Calibri" w:cs="Calibri" w:eastAsia="Calibri" w:hAnsi="Calibri"/>
        <w:sz w:val="22"/>
        <w:szCs w:val="22"/>
      </w:rPr>
      <w:drawing>
        <wp:inline distB="0" distT="0" distL="0" distR="0">
          <wp:extent cx="4587240" cy="764540"/>
          <wp:effectExtent b="0" l="0" r="0" t="0"/>
          <wp:docPr descr="letter1c" id="2" name="image1.jpg"/>
          <a:graphic>
            <a:graphicData uri="http://schemas.openxmlformats.org/drawingml/2006/picture">
              <pic:pic>
                <pic:nvPicPr>
                  <pic:cNvPr descr="letter1c" id="0" name="image1.jpg"/>
                  <pic:cNvPicPr preferRelativeResize="0"/>
                </pic:nvPicPr>
                <pic:blipFill>
                  <a:blip r:embed="rId1"/>
                  <a:srcRect b="0" l="0" r="0" t="0"/>
                  <a:stretch>
                    <a:fillRect/>
                  </a:stretch>
                </pic:blipFill>
                <pic:spPr>
                  <a:xfrm>
                    <a:off x="0" y="0"/>
                    <a:ext cx="4587240" cy="76454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b w:val="1"/>
        <w:color w:val="000000"/>
        <w:sz w:val="16"/>
        <w:szCs w:val="16"/>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00000a"/>
        <w:sz w:val="24"/>
        <w:szCs w:val="24"/>
        <w:lang w:val="en-US"/>
      </w:rPr>
    </w:rPrDefault>
    <w:pPrDefault>
      <w:pPr>
        <w:bidi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48"/>
      <w:szCs w:val="48"/>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eader" Target="header1.xml"/><Relationship Id="rId9" Type="http://schemas.openxmlformats.org/officeDocument/2006/relationships/hyperlink" Target="https://www.nature.com/articles/nature20796" TargetMode="Externa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