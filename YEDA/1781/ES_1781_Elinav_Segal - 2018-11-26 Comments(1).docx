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7A01C" w14:textId="77777777" w:rsidR="00BC2876" w:rsidRDefault="00163B3D" w:rsidP="00112C52">
      <w:pPr>
        <w:bidi w:val="0"/>
        <w:jc w:val="both"/>
      </w:pPr>
      <w:bookmarkStart w:id="0" w:name="_gjdgxs" w:colFirst="0" w:colLast="0"/>
      <w:bookmarkEnd w:id="0"/>
      <w:r>
        <w:rPr>
          <w:rFonts w:ascii="Calibri" w:eastAsia="Calibri" w:hAnsi="Calibri" w:cs="Calibri"/>
          <w:b/>
          <w:color w:val="C0504D"/>
          <w:sz w:val="28"/>
          <w:szCs w:val="28"/>
        </w:rPr>
        <w:t>A Method for Microbiome-Based Prediction, Diagnosis, and Treatment of Relapsing Obesity:</w:t>
      </w:r>
    </w:p>
    <w:p w14:paraId="2F06335B" w14:textId="77777777" w:rsidR="00BC2876" w:rsidRDefault="00163B3D" w:rsidP="00112C52">
      <w:pPr>
        <w:bidi w:val="0"/>
        <w:jc w:val="both"/>
      </w:pPr>
      <w:r>
        <w:rPr>
          <w:rFonts w:ascii="Calibri" w:eastAsia="Calibri" w:hAnsi="Calibri" w:cs="Calibri"/>
          <w:b/>
          <w:sz w:val="36"/>
          <w:szCs w:val="36"/>
          <w:u w:val="single"/>
        </w:rPr>
        <w:t xml:space="preserve">A Novel Method for Maintaining Target Body Weight Following Weight Loss Intervention Using Gut </w:t>
      </w:r>
      <w:proofErr w:type="gramStart"/>
      <w:r>
        <w:rPr>
          <w:rFonts w:ascii="Calibri" w:eastAsia="Calibri" w:hAnsi="Calibri" w:cs="Calibri"/>
          <w:b/>
          <w:sz w:val="36"/>
          <w:szCs w:val="36"/>
          <w:u w:val="single"/>
        </w:rPr>
        <w:t xml:space="preserve">Microbiome  </w:t>
      </w:r>
      <w:commentRangeStart w:id="1"/>
      <w:r>
        <w:rPr>
          <w:rFonts w:ascii="Calibri" w:eastAsia="Calibri" w:hAnsi="Calibri" w:cs="Calibri"/>
          <w:b/>
          <w:sz w:val="36"/>
          <w:szCs w:val="36"/>
          <w:u w:val="single"/>
        </w:rPr>
        <w:t>Analysis</w:t>
      </w:r>
      <w:commentRangeEnd w:id="1"/>
      <w:proofErr w:type="gramEnd"/>
      <w:r w:rsidR="0023274D">
        <w:rPr>
          <w:rStyle w:val="CommentReference"/>
        </w:rPr>
        <w:commentReference w:id="1"/>
      </w:r>
    </w:p>
    <w:p w14:paraId="1BECF417" w14:textId="77777777" w:rsidR="00BC2876" w:rsidRDefault="00BC2876" w:rsidP="00112C52">
      <w:pPr>
        <w:bidi w:val="0"/>
        <w:jc w:val="both"/>
      </w:pPr>
    </w:p>
    <w:tbl>
      <w:tblPr>
        <w:tblStyle w:val="a"/>
        <w:tblW w:w="6554" w:type="dxa"/>
        <w:tblInd w:w="109" w:type="dxa"/>
        <w:tblBorders>
          <w:top w:val="single" w:sz="8" w:space="0" w:color="8064A2"/>
          <w:bottom w:val="single" w:sz="8" w:space="0" w:color="8064A2"/>
          <w:insideH w:val="single" w:sz="8" w:space="0" w:color="8064A2"/>
        </w:tblBorders>
        <w:tblLayout w:type="fixed"/>
        <w:tblLook w:val="0000" w:firstRow="0" w:lastRow="0" w:firstColumn="0" w:lastColumn="0" w:noHBand="0" w:noVBand="0"/>
      </w:tblPr>
      <w:tblGrid>
        <w:gridCol w:w="2543"/>
        <w:gridCol w:w="4011"/>
      </w:tblGrid>
      <w:tr w:rsidR="00BC2876" w14:paraId="5385E475" w14:textId="77777777">
        <w:trPr>
          <w:trHeight w:val="160"/>
        </w:trPr>
        <w:tc>
          <w:tcPr>
            <w:tcW w:w="2543" w:type="dxa"/>
            <w:tcBorders>
              <w:top w:val="single" w:sz="8" w:space="0" w:color="8064A2"/>
              <w:bottom w:val="single" w:sz="8" w:space="0" w:color="8064A2"/>
            </w:tcBorders>
            <w:shd w:val="clear" w:color="auto" w:fill="E5DFEC"/>
          </w:tcPr>
          <w:p w14:paraId="6C5CDB83" w14:textId="77777777" w:rsidR="00BC2876" w:rsidRDefault="00163B3D" w:rsidP="00112C52">
            <w:pPr>
              <w:widowControl w:val="0"/>
              <w:pBdr>
                <w:top w:val="nil"/>
                <w:left w:val="nil"/>
                <w:bottom w:val="nil"/>
                <w:right w:val="nil"/>
                <w:between w:val="nil"/>
              </w:pBdr>
              <w:bidi w:val="0"/>
              <w:ind w:right="-97"/>
              <w:rPr>
                <w:sz w:val="20"/>
                <w:szCs w:val="20"/>
              </w:rPr>
            </w:pPr>
            <w:r>
              <w:rPr>
                <w:rFonts w:ascii="Calibri" w:eastAsia="Calibri" w:hAnsi="Calibri" w:cs="Calibri"/>
                <w:b/>
                <w:sz w:val="20"/>
                <w:szCs w:val="20"/>
              </w:rPr>
              <w:t xml:space="preserve">Project Number:                </w:t>
            </w:r>
          </w:p>
        </w:tc>
        <w:tc>
          <w:tcPr>
            <w:tcW w:w="4011" w:type="dxa"/>
            <w:tcBorders>
              <w:top w:val="single" w:sz="8" w:space="0" w:color="8064A2"/>
              <w:bottom w:val="single" w:sz="8" w:space="0" w:color="8064A2"/>
            </w:tcBorders>
            <w:shd w:val="clear" w:color="auto" w:fill="E5DFEC"/>
          </w:tcPr>
          <w:p w14:paraId="415E2388" w14:textId="77777777" w:rsidR="00BC2876" w:rsidRDefault="00163B3D" w:rsidP="00112C52">
            <w:pPr>
              <w:widowControl w:val="0"/>
              <w:pBdr>
                <w:top w:val="nil"/>
                <w:left w:val="nil"/>
                <w:bottom w:val="nil"/>
                <w:right w:val="nil"/>
                <w:between w:val="nil"/>
              </w:pBdr>
              <w:bidi w:val="0"/>
              <w:ind w:right="-97"/>
              <w:jc w:val="both"/>
              <w:rPr>
                <w:sz w:val="20"/>
                <w:szCs w:val="20"/>
              </w:rPr>
            </w:pPr>
            <w:r>
              <w:rPr>
                <w:rFonts w:ascii="Calibri" w:eastAsia="Calibri" w:hAnsi="Calibri" w:cs="Calibri"/>
                <w:sz w:val="20"/>
                <w:szCs w:val="20"/>
              </w:rPr>
              <w:t>1781</w:t>
            </w:r>
          </w:p>
        </w:tc>
      </w:tr>
      <w:tr w:rsidR="00BC2876" w14:paraId="40EBA13D" w14:textId="77777777">
        <w:trPr>
          <w:trHeight w:val="160"/>
        </w:trPr>
        <w:tc>
          <w:tcPr>
            <w:tcW w:w="2543" w:type="dxa"/>
            <w:tcBorders>
              <w:top w:val="single" w:sz="8" w:space="0" w:color="8064A2"/>
              <w:bottom w:val="single" w:sz="8" w:space="0" w:color="8064A2"/>
            </w:tcBorders>
            <w:shd w:val="clear" w:color="auto" w:fill="CCC1D9"/>
          </w:tcPr>
          <w:p w14:paraId="529A445B" w14:textId="77777777" w:rsidR="00BC2876" w:rsidRDefault="00163B3D" w:rsidP="00112C52">
            <w:pPr>
              <w:widowControl w:val="0"/>
              <w:pBdr>
                <w:top w:val="nil"/>
                <w:left w:val="nil"/>
                <w:bottom w:val="nil"/>
                <w:right w:val="nil"/>
                <w:between w:val="nil"/>
              </w:pBdr>
              <w:bidi w:val="0"/>
              <w:ind w:right="-97"/>
              <w:jc w:val="both"/>
              <w:rPr>
                <w:sz w:val="20"/>
                <w:szCs w:val="20"/>
              </w:rPr>
            </w:pPr>
            <w:r>
              <w:rPr>
                <w:rFonts w:ascii="Calibri" w:eastAsia="Calibri" w:hAnsi="Calibri" w:cs="Calibri"/>
                <w:b/>
                <w:sz w:val="20"/>
                <w:szCs w:val="20"/>
              </w:rPr>
              <w:t xml:space="preserve">Principal Investigators: </w:t>
            </w:r>
          </w:p>
        </w:tc>
        <w:tc>
          <w:tcPr>
            <w:tcW w:w="4011" w:type="dxa"/>
            <w:tcBorders>
              <w:top w:val="single" w:sz="8" w:space="0" w:color="8064A2"/>
              <w:bottom w:val="single" w:sz="8" w:space="0" w:color="8064A2"/>
            </w:tcBorders>
            <w:shd w:val="clear" w:color="auto" w:fill="CCC1D9"/>
          </w:tcPr>
          <w:p w14:paraId="033D2776" w14:textId="77777777" w:rsidR="00BC2876" w:rsidRDefault="00163B3D" w:rsidP="00112C52">
            <w:pPr>
              <w:widowControl w:val="0"/>
              <w:pBdr>
                <w:top w:val="nil"/>
                <w:left w:val="nil"/>
                <w:bottom w:val="nil"/>
                <w:right w:val="nil"/>
                <w:between w:val="nil"/>
              </w:pBdr>
              <w:bidi w:val="0"/>
              <w:ind w:right="-97"/>
              <w:jc w:val="both"/>
              <w:rPr>
                <w:rFonts w:ascii="Calibri" w:eastAsia="Calibri" w:hAnsi="Calibri" w:cs="Calibri"/>
                <w:sz w:val="20"/>
                <w:szCs w:val="20"/>
              </w:rPr>
            </w:pPr>
            <w:r>
              <w:rPr>
                <w:rFonts w:ascii="Calibri" w:eastAsia="Calibri" w:hAnsi="Calibri" w:cs="Calibri"/>
                <w:sz w:val="20"/>
                <w:szCs w:val="20"/>
              </w:rPr>
              <w:t xml:space="preserve">Prof. Eran Elinav </w:t>
            </w:r>
          </w:p>
          <w:p w14:paraId="5C1F8985" w14:textId="77777777" w:rsidR="00BC2876" w:rsidRDefault="00163B3D" w:rsidP="00112C52">
            <w:pPr>
              <w:widowControl w:val="0"/>
              <w:pBdr>
                <w:top w:val="nil"/>
                <w:left w:val="nil"/>
                <w:bottom w:val="nil"/>
                <w:right w:val="nil"/>
                <w:between w:val="nil"/>
              </w:pBdr>
              <w:bidi w:val="0"/>
              <w:ind w:right="-97"/>
              <w:jc w:val="both"/>
              <w:rPr>
                <w:sz w:val="20"/>
                <w:szCs w:val="20"/>
              </w:rPr>
            </w:pPr>
            <w:r>
              <w:rPr>
                <w:rFonts w:ascii="Calibri" w:eastAsia="Calibri" w:hAnsi="Calibri" w:cs="Calibri"/>
                <w:sz w:val="20"/>
                <w:szCs w:val="20"/>
              </w:rPr>
              <w:t xml:space="preserve">Prof. Eran Segal </w:t>
            </w:r>
          </w:p>
        </w:tc>
      </w:tr>
      <w:tr w:rsidR="00BC2876" w14:paraId="0B5B3029" w14:textId="77777777">
        <w:trPr>
          <w:trHeight w:val="200"/>
        </w:trPr>
        <w:tc>
          <w:tcPr>
            <w:tcW w:w="2543" w:type="dxa"/>
            <w:tcBorders>
              <w:top w:val="single" w:sz="8" w:space="0" w:color="8064A2"/>
              <w:bottom w:val="single" w:sz="8" w:space="0" w:color="8064A2"/>
            </w:tcBorders>
            <w:shd w:val="clear" w:color="auto" w:fill="E5DFEC"/>
          </w:tcPr>
          <w:p w14:paraId="2A957D8C" w14:textId="77777777" w:rsidR="00BC2876" w:rsidRDefault="00163B3D" w:rsidP="00112C52">
            <w:pPr>
              <w:widowControl w:val="0"/>
              <w:pBdr>
                <w:top w:val="nil"/>
                <w:left w:val="nil"/>
                <w:bottom w:val="nil"/>
                <w:right w:val="nil"/>
                <w:between w:val="nil"/>
              </w:pBdr>
              <w:bidi w:val="0"/>
              <w:ind w:right="-97"/>
              <w:jc w:val="both"/>
              <w:rPr>
                <w:sz w:val="20"/>
                <w:szCs w:val="20"/>
              </w:rPr>
            </w:pPr>
            <w:bookmarkStart w:id="2" w:name="_30j0zll" w:colFirst="0" w:colLast="0"/>
            <w:bookmarkEnd w:id="2"/>
            <w:r>
              <w:rPr>
                <w:rFonts w:ascii="Calibri" w:eastAsia="Calibri" w:hAnsi="Calibri" w:cs="Calibri"/>
                <w:b/>
                <w:sz w:val="20"/>
                <w:szCs w:val="20"/>
              </w:rPr>
              <w:t>Patent Status:</w:t>
            </w:r>
            <w:r>
              <w:rPr>
                <w:rFonts w:ascii="Calibri" w:eastAsia="Calibri" w:hAnsi="Calibri" w:cs="Calibri"/>
                <w:sz w:val="20"/>
                <w:szCs w:val="20"/>
              </w:rPr>
              <w:t xml:space="preserve">                </w:t>
            </w:r>
          </w:p>
        </w:tc>
        <w:tc>
          <w:tcPr>
            <w:tcW w:w="4011" w:type="dxa"/>
            <w:tcBorders>
              <w:top w:val="single" w:sz="8" w:space="0" w:color="8064A2"/>
              <w:bottom w:val="single" w:sz="8" w:space="0" w:color="8064A2"/>
            </w:tcBorders>
            <w:shd w:val="clear" w:color="auto" w:fill="E5DFEC"/>
          </w:tcPr>
          <w:p w14:paraId="43FE3C46" w14:textId="77777777" w:rsidR="00BC2876" w:rsidRDefault="00163B3D" w:rsidP="00112C52">
            <w:pPr>
              <w:widowControl w:val="0"/>
              <w:bidi w:val="0"/>
              <w:ind w:right="-97"/>
              <w:jc w:val="both"/>
              <w:rPr>
                <w:sz w:val="20"/>
                <w:szCs w:val="20"/>
              </w:rPr>
            </w:pPr>
            <w:bookmarkStart w:id="3" w:name="_1fob9te" w:colFirst="0" w:colLast="0"/>
            <w:bookmarkEnd w:id="3"/>
            <w:r>
              <w:rPr>
                <w:rFonts w:ascii="Calibri" w:eastAsia="Calibri" w:hAnsi="Calibri" w:cs="Calibri"/>
                <w:sz w:val="20"/>
                <w:szCs w:val="20"/>
              </w:rPr>
              <w:t>Pending</w:t>
            </w:r>
          </w:p>
        </w:tc>
      </w:tr>
    </w:tbl>
    <w:p w14:paraId="081D9080" w14:textId="77777777" w:rsidR="00BC2876" w:rsidRDefault="00BC2876" w:rsidP="00112C52">
      <w:pPr>
        <w:widowControl w:val="0"/>
        <w:pBdr>
          <w:top w:val="nil"/>
          <w:left w:val="nil"/>
          <w:bottom w:val="nil"/>
          <w:right w:val="nil"/>
          <w:between w:val="nil"/>
        </w:pBdr>
        <w:bidi w:val="0"/>
        <w:jc w:val="both"/>
        <w:rPr>
          <w:rFonts w:ascii="Calibri" w:eastAsia="Calibri" w:hAnsi="Calibri" w:cs="Calibri"/>
          <w:b/>
          <w:color w:val="4F81BD"/>
          <w:sz w:val="28"/>
          <w:szCs w:val="28"/>
          <w:u w:val="single"/>
        </w:rPr>
      </w:pPr>
    </w:p>
    <w:p w14:paraId="713D3BCA" w14:textId="77777777" w:rsidR="00BC2876" w:rsidRDefault="00163B3D" w:rsidP="00112C52">
      <w:pPr>
        <w:widowControl w:val="0"/>
        <w:pBdr>
          <w:top w:val="nil"/>
          <w:left w:val="nil"/>
          <w:bottom w:val="nil"/>
          <w:right w:val="nil"/>
          <w:between w:val="nil"/>
        </w:pBdr>
        <w:bidi w:val="0"/>
        <w:jc w:val="both"/>
        <w:rPr>
          <w:rFonts w:ascii="Calibri" w:eastAsia="Calibri" w:hAnsi="Calibri" w:cs="Calibri"/>
          <w:b/>
          <w:color w:val="4F81BD"/>
          <w:sz w:val="28"/>
          <w:szCs w:val="28"/>
          <w:u w:val="single"/>
        </w:rPr>
      </w:pPr>
      <w:r>
        <w:rPr>
          <w:rFonts w:ascii="Calibri" w:eastAsia="Calibri" w:hAnsi="Calibri" w:cs="Calibri"/>
          <w:b/>
          <w:color w:val="4F81BD"/>
          <w:sz w:val="28"/>
          <w:szCs w:val="28"/>
          <w:u w:val="single"/>
        </w:rPr>
        <w:t>Overview</w:t>
      </w:r>
    </w:p>
    <w:p w14:paraId="552BA48D" w14:textId="77777777" w:rsidR="00BC2876" w:rsidRDefault="00163B3D" w:rsidP="00112C52">
      <w:pPr>
        <w:widowControl w:val="0"/>
        <w:pBdr>
          <w:top w:val="nil"/>
          <w:left w:val="nil"/>
          <w:bottom w:val="nil"/>
          <w:right w:val="nil"/>
          <w:between w:val="nil"/>
        </w:pBdr>
        <w:bidi w:val="0"/>
        <w:spacing w:after="160"/>
        <w:jc w:val="both"/>
        <w:rPr>
          <w:rFonts w:ascii="Calibri" w:eastAsia="Calibri" w:hAnsi="Calibri" w:cs="Calibri"/>
          <w:b/>
          <w:sz w:val="22"/>
          <w:szCs w:val="22"/>
        </w:rPr>
      </w:pPr>
      <w:r>
        <w:rPr>
          <w:rFonts w:ascii="Calibri" w:eastAsia="Calibri" w:hAnsi="Calibri" w:cs="Calibri"/>
          <w:b/>
          <w:sz w:val="22"/>
          <w:szCs w:val="22"/>
        </w:rPr>
        <w:t>A novel method for analyzing the likelihood of weight regain following a weight loss program and maintaining target body weight, based on gut microbiome analysis.</w:t>
      </w:r>
    </w:p>
    <w:p w14:paraId="06548BEB" w14:textId="77777777" w:rsidR="00BC2876" w:rsidRDefault="00163B3D" w:rsidP="00112C52">
      <w:pPr>
        <w:widowControl w:val="0"/>
        <w:pBdr>
          <w:top w:val="nil"/>
          <w:left w:val="nil"/>
          <w:bottom w:val="nil"/>
          <w:right w:val="nil"/>
          <w:between w:val="nil"/>
        </w:pBdr>
        <w:bidi w:val="0"/>
        <w:jc w:val="both"/>
        <w:rPr>
          <w:rFonts w:ascii="Calibri" w:eastAsia="Calibri" w:hAnsi="Calibri" w:cs="Calibri"/>
          <w:b/>
          <w:sz w:val="22"/>
          <w:szCs w:val="22"/>
        </w:rPr>
      </w:pPr>
      <w:r>
        <w:rPr>
          <w:rFonts w:ascii="Calibri" w:eastAsia="Calibri" w:hAnsi="Calibri" w:cs="Calibri"/>
          <w:b/>
          <w:color w:val="4F81BD"/>
          <w:sz w:val="28"/>
          <w:szCs w:val="28"/>
          <w:u w:val="single"/>
        </w:rPr>
        <w:t>Background and Unmet Need</w:t>
      </w:r>
    </w:p>
    <w:p w14:paraId="74886FEA" w14:textId="727D1DA7" w:rsidR="00BC2876" w:rsidRDefault="00163B3D" w:rsidP="00012E32">
      <w:pPr>
        <w:widowControl w:val="0"/>
        <w:pBdr>
          <w:top w:val="nil"/>
          <w:left w:val="nil"/>
          <w:bottom w:val="nil"/>
          <w:right w:val="nil"/>
          <w:between w:val="nil"/>
        </w:pBdr>
        <w:bidi w:val="0"/>
        <w:jc w:val="both"/>
        <w:rPr>
          <w:rFonts w:ascii="Calibri" w:eastAsia="Calibri" w:hAnsi="Calibri" w:cs="Calibri"/>
          <w:sz w:val="22"/>
          <w:szCs w:val="22"/>
        </w:rPr>
      </w:pPr>
      <w:r>
        <w:rPr>
          <w:rFonts w:ascii="Calibri" w:eastAsia="Calibri" w:hAnsi="Calibri" w:cs="Calibri"/>
          <w:sz w:val="22"/>
          <w:szCs w:val="22"/>
        </w:rPr>
        <w:t>The past century has seen an overwhelming increase in the prevalence of</w:t>
      </w:r>
      <w:ins w:id="4" w:author="Jacob Orry Fierer" w:date="2018-11-25T16:54:00Z">
        <w:r w:rsidR="00012E32">
          <w:rPr>
            <w:rFonts w:ascii="Calibri" w:eastAsia="Calibri" w:hAnsi="Calibri" w:cs="Calibri"/>
            <w:sz w:val="22"/>
            <w:szCs w:val="22"/>
          </w:rPr>
          <w:t xml:space="preserve"> overweight and</w:t>
        </w:r>
      </w:ins>
      <w:r>
        <w:rPr>
          <w:rFonts w:ascii="Calibri" w:eastAsia="Calibri" w:hAnsi="Calibri" w:cs="Calibri"/>
          <w:sz w:val="22"/>
          <w:szCs w:val="22"/>
        </w:rPr>
        <w:t xml:space="preserve"> obes</w:t>
      </w:r>
      <w:del w:id="5" w:author="Jacob Orry Fierer" w:date="2018-11-25T16:54:00Z">
        <w:r w:rsidDel="00012E32">
          <w:rPr>
            <w:rFonts w:ascii="Calibri" w:eastAsia="Calibri" w:hAnsi="Calibri" w:cs="Calibri"/>
            <w:sz w:val="22"/>
            <w:szCs w:val="22"/>
          </w:rPr>
          <w:delText>ity</w:delText>
        </w:r>
      </w:del>
      <w:ins w:id="6" w:author="Jacob Orry Fierer" w:date="2018-11-25T16:54:00Z">
        <w:r w:rsidR="00012E32">
          <w:rPr>
            <w:rFonts w:ascii="Calibri" w:eastAsia="Calibri" w:hAnsi="Calibri" w:cs="Calibri"/>
            <w:sz w:val="22"/>
            <w:szCs w:val="22"/>
          </w:rPr>
          <w:t>e individuals</w:t>
        </w:r>
      </w:ins>
      <w:r>
        <w:rPr>
          <w:rFonts w:ascii="Calibri" w:eastAsia="Calibri" w:hAnsi="Calibri" w:cs="Calibri"/>
          <w:sz w:val="22"/>
          <w:szCs w:val="22"/>
        </w:rPr>
        <w:t xml:space="preserve">, </w:t>
      </w:r>
      <w:del w:id="7" w:author="Jacob Orry Fierer" w:date="2018-11-25T16:54:00Z">
        <w:r w:rsidDel="00012E32">
          <w:rPr>
            <w:rFonts w:ascii="Calibri" w:eastAsia="Calibri" w:hAnsi="Calibri" w:cs="Calibri"/>
            <w:sz w:val="22"/>
            <w:szCs w:val="22"/>
          </w:rPr>
          <w:delText>alongside overweight, a</w:delText>
        </w:r>
      </w:del>
      <w:ins w:id="8" w:author="Jacob Orry Fierer" w:date="2018-11-25T16:54:00Z">
        <w:r w:rsidR="00012E32">
          <w:rPr>
            <w:rFonts w:ascii="Calibri" w:eastAsia="Calibri" w:hAnsi="Calibri" w:cs="Calibri"/>
            <w:sz w:val="22"/>
            <w:szCs w:val="22"/>
          </w:rPr>
          <w:t>e</w:t>
        </w:r>
      </w:ins>
      <w:r>
        <w:rPr>
          <w:rFonts w:ascii="Calibri" w:eastAsia="Calibri" w:hAnsi="Calibri" w:cs="Calibri"/>
          <w:sz w:val="22"/>
          <w:szCs w:val="22"/>
        </w:rPr>
        <w:t xml:space="preserve">ffecting over a third of the world’s population today. Obesity is strongly associated with conditions such as stroke, diabetes, high blood pressure, musculoskeletal disorders, and ischemic heart disease, the latter being considered a leading cause of overall mortality. </w:t>
      </w:r>
    </w:p>
    <w:p w14:paraId="313A5108" w14:textId="3C519A3E" w:rsidR="00BC2876" w:rsidRDefault="00163B3D" w:rsidP="00012E32">
      <w:pPr>
        <w:widowControl w:val="0"/>
        <w:pBdr>
          <w:top w:val="nil"/>
          <w:left w:val="nil"/>
          <w:bottom w:val="nil"/>
          <w:right w:val="nil"/>
          <w:between w:val="nil"/>
        </w:pBdr>
        <w:bidi w:val="0"/>
        <w:jc w:val="both"/>
        <w:rPr>
          <w:rFonts w:ascii="Calibri" w:eastAsia="Calibri" w:hAnsi="Calibri" w:cs="Calibri"/>
          <w:sz w:val="22"/>
          <w:szCs w:val="22"/>
        </w:rPr>
      </w:pPr>
      <w:r>
        <w:rPr>
          <w:rFonts w:ascii="Calibri" w:eastAsia="Calibri" w:hAnsi="Calibri" w:cs="Calibri"/>
          <w:sz w:val="22"/>
          <w:szCs w:val="22"/>
        </w:rPr>
        <w:t xml:space="preserve">Despite continuous efforts to find a solution for the obesity epidemic, no dietary approach has been able to maintain prolonged weight reduction after the initial weight loss. Moreover, the recurrent weight gain usually exceeds that of the pre-weight loss intervention, irrespective of fitness level or genetic background. The health risks </w:t>
      </w:r>
      <w:proofErr w:type="gramStart"/>
      <w:r>
        <w:rPr>
          <w:rFonts w:ascii="Calibri" w:eastAsia="Calibri" w:hAnsi="Calibri" w:cs="Calibri"/>
          <w:sz w:val="22"/>
          <w:szCs w:val="22"/>
        </w:rPr>
        <w:t>are further</w:t>
      </w:r>
      <w:del w:id="9" w:author="Jacob Orry Fierer" w:date="2018-11-25T16:53:00Z">
        <w:r w:rsidDel="00012E32">
          <w:rPr>
            <w:rFonts w:ascii="Calibri" w:eastAsia="Calibri" w:hAnsi="Calibri" w:cs="Calibri"/>
            <w:sz w:val="22"/>
            <w:szCs w:val="22"/>
          </w:rPr>
          <w:delText xml:space="preserve"> </w:delText>
        </w:r>
      </w:del>
      <w:ins w:id="10" w:author="Jacob Orry Fierer" w:date="2018-11-25T16:53:00Z">
        <w:r w:rsidR="00012E32">
          <w:rPr>
            <w:rFonts w:ascii="Calibri" w:eastAsia="Calibri" w:hAnsi="Calibri" w:cs="Calibri"/>
            <w:sz w:val="22"/>
            <w:szCs w:val="22"/>
          </w:rPr>
          <w:t xml:space="preserve"> </w:t>
        </w:r>
      </w:ins>
      <w:r>
        <w:rPr>
          <w:rFonts w:ascii="Calibri" w:eastAsia="Calibri" w:hAnsi="Calibri" w:cs="Calibri"/>
          <w:sz w:val="22"/>
          <w:szCs w:val="22"/>
        </w:rPr>
        <w:t>increased</w:t>
      </w:r>
      <w:proofErr w:type="gramEnd"/>
      <w:r>
        <w:rPr>
          <w:rFonts w:ascii="Calibri" w:eastAsia="Calibri" w:hAnsi="Calibri" w:cs="Calibri"/>
          <w:sz w:val="22"/>
          <w:szCs w:val="22"/>
        </w:rPr>
        <w:t xml:space="preserve"> with each weight gain-loss cycle. </w:t>
      </w:r>
    </w:p>
    <w:p w14:paraId="25435E79" w14:textId="77777777" w:rsidR="00BC2876" w:rsidRDefault="00163B3D" w:rsidP="00112C52">
      <w:pPr>
        <w:widowControl w:val="0"/>
        <w:pBdr>
          <w:top w:val="nil"/>
          <w:left w:val="nil"/>
          <w:bottom w:val="nil"/>
          <w:right w:val="nil"/>
          <w:between w:val="nil"/>
        </w:pBdr>
        <w:bidi w:val="0"/>
        <w:spacing w:after="160"/>
        <w:jc w:val="both"/>
        <w:rPr>
          <w:rFonts w:ascii="Calibri" w:eastAsia="Calibri" w:hAnsi="Calibri" w:cs="Calibri"/>
          <w:sz w:val="22"/>
          <w:szCs w:val="22"/>
        </w:rPr>
      </w:pPr>
      <w:r>
        <w:rPr>
          <w:rFonts w:ascii="Calibri" w:eastAsia="Calibri" w:hAnsi="Calibri" w:cs="Calibri"/>
          <w:b/>
          <w:sz w:val="22"/>
          <w:szCs w:val="22"/>
        </w:rPr>
        <w:t xml:space="preserve">Consequently, there is a strong need for the development of novel methods for weight loss and more importantly, for stopping relapsing obesity post-weight loss intervention. </w:t>
      </w:r>
    </w:p>
    <w:p w14:paraId="248C1523" w14:textId="77777777" w:rsidR="00BC2876" w:rsidRDefault="00163B3D" w:rsidP="00112C52">
      <w:pPr>
        <w:widowControl w:val="0"/>
        <w:pBdr>
          <w:top w:val="nil"/>
          <w:left w:val="nil"/>
          <w:bottom w:val="nil"/>
          <w:right w:val="nil"/>
          <w:between w:val="nil"/>
        </w:pBdr>
        <w:bidi w:val="0"/>
        <w:jc w:val="both"/>
        <w:rPr>
          <w:rFonts w:ascii="Verdana" w:eastAsia="Verdana" w:hAnsi="Verdana" w:cs="Verdana"/>
          <w:sz w:val="16"/>
          <w:szCs w:val="16"/>
        </w:rPr>
      </w:pPr>
      <w:r>
        <w:rPr>
          <w:rFonts w:ascii="Calibri" w:eastAsia="Calibri" w:hAnsi="Calibri" w:cs="Calibri"/>
          <w:b/>
          <w:color w:val="4F81BD"/>
          <w:sz w:val="28"/>
          <w:szCs w:val="28"/>
          <w:u w:val="single"/>
        </w:rPr>
        <w:t>The Innovation</w:t>
      </w:r>
    </w:p>
    <w:p w14:paraId="2D1396A4" w14:textId="77777777" w:rsidR="00BC2876" w:rsidRDefault="00163B3D" w:rsidP="00112C52">
      <w:pPr>
        <w:widowControl w:val="0"/>
        <w:pBdr>
          <w:top w:val="nil"/>
          <w:left w:val="nil"/>
          <w:bottom w:val="nil"/>
          <w:right w:val="nil"/>
          <w:between w:val="nil"/>
        </w:pBdr>
        <w:bidi w:val="0"/>
        <w:jc w:val="both"/>
        <w:rPr>
          <w:rFonts w:ascii="Verdana" w:eastAsia="Verdana" w:hAnsi="Verdana" w:cs="Verdana"/>
          <w:sz w:val="16"/>
          <w:szCs w:val="16"/>
        </w:rPr>
      </w:pPr>
      <w:r>
        <w:rPr>
          <w:rFonts w:ascii="Calibri" w:eastAsia="Calibri" w:hAnsi="Calibri" w:cs="Calibri"/>
          <w:sz w:val="22"/>
          <w:szCs w:val="22"/>
        </w:rPr>
        <w:t>The teams of Profs. Elinav and Segal have developed a method for analyzing the gut microbiome and inferring the likelihood of weight regain from the presence/absence of specific microbes.</w:t>
      </w:r>
    </w:p>
    <w:p w14:paraId="6386CA86" w14:textId="77777777" w:rsidR="00BC2876" w:rsidRDefault="00BC2876" w:rsidP="00112C52">
      <w:pPr>
        <w:widowControl w:val="0"/>
        <w:pBdr>
          <w:top w:val="nil"/>
          <w:left w:val="nil"/>
          <w:bottom w:val="nil"/>
          <w:right w:val="nil"/>
          <w:between w:val="nil"/>
        </w:pBdr>
        <w:bidi w:val="0"/>
        <w:jc w:val="both"/>
        <w:rPr>
          <w:rFonts w:ascii="Verdana" w:eastAsia="Verdana" w:hAnsi="Verdana" w:cs="Verdana"/>
          <w:sz w:val="16"/>
          <w:szCs w:val="16"/>
        </w:rPr>
      </w:pPr>
    </w:p>
    <w:p w14:paraId="45145251" w14:textId="77777777" w:rsidR="00BC2876" w:rsidRDefault="00163B3D" w:rsidP="00112C52">
      <w:pPr>
        <w:bidi w:val="0"/>
        <w:jc w:val="both"/>
        <w:rPr>
          <w:rFonts w:ascii="Calibri" w:eastAsia="Calibri" w:hAnsi="Calibri" w:cs="Calibri"/>
          <w:sz w:val="22"/>
          <w:szCs w:val="22"/>
        </w:rPr>
      </w:pPr>
      <w:r>
        <w:rPr>
          <w:rFonts w:ascii="Calibri" w:eastAsia="Calibri" w:hAnsi="Calibri" w:cs="Calibri"/>
          <w:b/>
          <w:color w:val="C0504D"/>
        </w:rPr>
        <w:t>The Technical Essence:</w:t>
      </w:r>
    </w:p>
    <w:p w14:paraId="37A6CCE3" w14:textId="338293BD" w:rsidR="00BC2876" w:rsidRDefault="00163B3D" w:rsidP="00883DD1">
      <w:pPr>
        <w:tabs>
          <w:tab w:val="left" w:pos="6804"/>
        </w:tabs>
        <w:bidi w:val="0"/>
        <w:spacing w:after="120"/>
        <w:jc w:val="both"/>
        <w:rPr>
          <w:rFonts w:ascii="Calibri" w:eastAsia="Calibri" w:hAnsi="Calibri" w:cs="Calibri"/>
          <w:sz w:val="22"/>
          <w:szCs w:val="22"/>
        </w:rPr>
      </w:pPr>
      <w:r>
        <w:rPr>
          <w:rFonts w:ascii="Calibri" w:eastAsia="Calibri" w:hAnsi="Calibri" w:cs="Calibri"/>
          <w:sz w:val="22"/>
          <w:szCs w:val="22"/>
        </w:rPr>
        <w:t>The Elinav-Segal research teams discovered that the amount and composition of certain microbes in the gut contribute to accelerated post-dieting weight regain</w:t>
      </w:r>
      <w:del w:id="11" w:author="Jacob Orry Fierer" w:date="2018-11-26T15:35:00Z">
        <w:r w:rsidDel="000170CB">
          <w:rPr>
            <w:rFonts w:ascii="Calibri" w:eastAsia="Calibri" w:hAnsi="Calibri" w:cs="Calibri"/>
            <w:sz w:val="22"/>
            <w:szCs w:val="22"/>
          </w:rPr>
          <w:delText>,</w:delText>
        </w:r>
      </w:del>
      <w:ins w:id="12" w:author="Jacob Orry Fierer" w:date="2018-11-26T15:35:00Z">
        <w:r w:rsidR="000170CB">
          <w:rPr>
            <w:rFonts w:ascii="Calibri" w:eastAsia="Calibri" w:hAnsi="Calibri" w:cs="Calibri"/>
            <w:sz w:val="22"/>
            <w:szCs w:val="22"/>
          </w:rPr>
          <w:t>.</w:t>
        </w:r>
      </w:ins>
      <w:r>
        <w:rPr>
          <w:rFonts w:ascii="Calibri" w:eastAsia="Calibri" w:hAnsi="Calibri" w:cs="Calibri"/>
          <w:sz w:val="22"/>
          <w:szCs w:val="22"/>
        </w:rPr>
        <w:t xml:space="preserve"> </w:t>
      </w:r>
      <w:del w:id="13" w:author="Jacob Orry Fierer" w:date="2018-11-26T15:35:00Z">
        <w:r w:rsidDel="000170CB">
          <w:rPr>
            <w:rFonts w:ascii="Calibri" w:eastAsia="Calibri" w:hAnsi="Calibri" w:cs="Calibri"/>
            <w:sz w:val="22"/>
            <w:szCs w:val="22"/>
          </w:rPr>
          <w:delText>t</w:delText>
        </w:r>
      </w:del>
      <w:ins w:id="14" w:author="Jacob Orry Fierer" w:date="2018-11-26T15:35:00Z">
        <w:r w:rsidR="000170CB">
          <w:rPr>
            <w:rFonts w:ascii="Calibri" w:eastAsia="Calibri" w:hAnsi="Calibri" w:cs="Calibri"/>
            <w:sz w:val="22"/>
            <w:szCs w:val="22"/>
          </w:rPr>
          <w:t>T</w:t>
        </w:r>
      </w:ins>
      <w:r>
        <w:rPr>
          <w:rFonts w:ascii="Calibri" w:eastAsia="Calibri" w:hAnsi="Calibri" w:cs="Calibri"/>
          <w:sz w:val="22"/>
          <w:szCs w:val="22"/>
        </w:rPr>
        <w:t>herefore, down regulating certain microbes that are associated with weight gain while simultaneously upregulating microbes associated with weight loss can help achieve and maintain the target weight.  The developed method consists of:</w:t>
      </w:r>
    </w:p>
    <w:p w14:paraId="150EE3AE" w14:textId="77777777" w:rsidR="00BC2876" w:rsidRDefault="00163B3D" w:rsidP="00112C52">
      <w:pPr>
        <w:numPr>
          <w:ilvl w:val="0"/>
          <w:numId w:val="2"/>
        </w:numPr>
        <w:tabs>
          <w:tab w:val="left" w:pos="6804"/>
        </w:tabs>
        <w:bidi w:val="0"/>
        <w:contextualSpacing/>
        <w:jc w:val="both"/>
        <w:rPr>
          <w:rFonts w:ascii="Calibri" w:eastAsia="Calibri" w:hAnsi="Calibri" w:cs="Calibri"/>
          <w:sz w:val="22"/>
          <w:szCs w:val="22"/>
        </w:rPr>
      </w:pPr>
      <w:r>
        <w:rPr>
          <w:rFonts w:ascii="Calibri" w:eastAsia="Calibri" w:hAnsi="Calibri" w:cs="Calibri"/>
          <w:sz w:val="22"/>
          <w:szCs w:val="22"/>
        </w:rPr>
        <w:t>Treating the individual with a dieting aid.</w:t>
      </w:r>
    </w:p>
    <w:p w14:paraId="77413B10" w14:textId="77777777" w:rsidR="00BC2876" w:rsidRDefault="00163B3D" w:rsidP="00112C52">
      <w:pPr>
        <w:numPr>
          <w:ilvl w:val="0"/>
          <w:numId w:val="2"/>
        </w:numPr>
        <w:tabs>
          <w:tab w:val="left" w:pos="6804"/>
        </w:tabs>
        <w:bidi w:val="0"/>
        <w:contextualSpacing/>
        <w:jc w:val="both"/>
        <w:rPr>
          <w:rFonts w:ascii="Calibri" w:eastAsia="Calibri" w:hAnsi="Calibri" w:cs="Calibri"/>
          <w:sz w:val="22"/>
          <w:szCs w:val="22"/>
        </w:rPr>
      </w:pPr>
      <w:r>
        <w:rPr>
          <w:rFonts w:ascii="Calibri" w:eastAsia="Calibri" w:hAnsi="Calibri" w:cs="Calibri"/>
          <w:sz w:val="22"/>
          <w:szCs w:val="22"/>
        </w:rPr>
        <w:t>Monitoring the amounts of different gut microbes indicative of weight gain/loss.</w:t>
      </w:r>
    </w:p>
    <w:p w14:paraId="1C83BF23" w14:textId="77777777" w:rsidR="00BC2876" w:rsidRDefault="00163B3D" w:rsidP="00112C52">
      <w:pPr>
        <w:numPr>
          <w:ilvl w:val="0"/>
          <w:numId w:val="2"/>
        </w:numPr>
        <w:tabs>
          <w:tab w:val="left" w:pos="6804"/>
        </w:tabs>
        <w:bidi w:val="0"/>
        <w:contextualSpacing/>
        <w:jc w:val="both"/>
      </w:pPr>
      <w:r>
        <w:rPr>
          <w:rFonts w:ascii="Calibri" w:eastAsia="Calibri" w:hAnsi="Calibri" w:cs="Calibri"/>
          <w:sz w:val="22"/>
          <w:szCs w:val="22"/>
        </w:rPr>
        <w:t>Administering an agent that alters the gut microbiome signature to that similar to non-obese individuals.</w:t>
      </w:r>
    </w:p>
    <w:p w14:paraId="054871F8" w14:textId="4309B6E5" w:rsidR="00BC2876" w:rsidRDefault="00163B3D" w:rsidP="00892C2C">
      <w:pPr>
        <w:tabs>
          <w:tab w:val="left" w:pos="6804"/>
        </w:tabs>
        <w:bidi w:val="0"/>
        <w:spacing w:after="120"/>
        <w:jc w:val="both"/>
        <w:rPr>
          <w:rFonts w:ascii="Calibri" w:eastAsia="Calibri" w:hAnsi="Calibri" w:cs="Calibri"/>
          <w:sz w:val="22"/>
          <w:szCs w:val="22"/>
        </w:rPr>
      </w:pPr>
      <w:r>
        <w:rPr>
          <w:rFonts w:ascii="Calibri" w:eastAsia="Calibri" w:hAnsi="Calibri" w:cs="Calibri"/>
          <w:sz w:val="22"/>
          <w:szCs w:val="22"/>
        </w:rPr>
        <w:t xml:space="preserve">The researchers have developed a personalized machine-learning algorithm, which based on the gut microbiome population, can predict the likelihood of recurrent weight gain. </w:t>
      </w:r>
      <w:commentRangeStart w:id="15"/>
      <w:r>
        <w:rPr>
          <w:rFonts w:ascii="Calibri" w:eastAsia="Calibri" w:hAnsi="Calibri" w:cs="Calibri"/>
          <w:sz w:val="22"/>
          <w:szCs w:val="22"/>
        </w:rPr>
        <w:t xml:space="preserve">Additionally, the researchers have tested different agents such as antibiotics, </w:t>
      </w:r>
      <w:proofErr w:type="spellStart"/>
      <w:r>
        <w:rPr>
          <w:rFonts w:ascii="Calibri" w:eastAsia="Calibri" w:hAnsi="Calibri" w:cs="Calibri"/>
          <w:sz w:val="22"/>
          <w:szCs w:val="22"/>
        </w:rPr>
        <w:t>flavanoids</w:t>
      </w:r>
      <w:proofErr w:type="spellEnd"/>
      <w:r>
        <w:rPr>
          <w:rFonts w:ascii="Calibri" w:eastAsia="Calibri" w:hAnsi="Calibri" w:cs="Calibri"/>
          <w:sz w:val="22"/>
          <w:szCs w:val="22"/>
        </w:rPr>
        <w:t xml:space="preserve">, </w:t>
      </w:r>
      <w:commentRangeStart w:id="16"/>
      <w:del w:id="17" w:author="Jacob Orry Fierer" w:date="2018-11-26T15:41:00Z">
        <w:r w:rsidDel="00883DD1">
          <w:rPr>
            <w:rFonts w:ascii="Calibri" w:eastAsia="Calibri" w:hAnsi="Calibri" w:cs="Calibri"/>
            <w:sz w:val="22"/>
            <w:szCs w:val="22"/>
          </w:rPr>
          <w:delText>probiotics</w:delText>
        </w:r>
      </w:del>
      <w:commentRangeEnd w:id="16"/>
      <w:r w:rsidR="00883DD1">
        <w:rPr>
          <w:rStyle w:val="CommentReference"/>
        </w:rPr>
        <w:commentReference w:id="16"/>
      </w:r>
      <w:del w:id="18" w:author="Jacob Orry Fierer" w:date="2018-11-26T15:41:00Z">
        <w:r w:rsidDel="00883DD1">
          <w:rPr>
            <w:rFonts w:ascii="Calibri" w:eastAsia="Calibri" w:hAnsi="Calibri" w:cs="Calibri"/>
            <w:sz w:val="22"/>
            <w:szCs w:val="22"/>
          </w:rPr>
          <w:delText xml:space="preserve">, </w:delText>
        </w:r>
      </w:del>
      <w:r>
        <w:rPr>
          <w:rFonts w:ascii="Calibri" w:eastAsia="Calibri" w:hAnsi="Calibri" w:cs="Calibri"/>
          <w:sz w:val="22"/>
          <w:szCs w:val="22"/>
        </w:rPr>
        <w:t>and fec</w:t>
      </w:r>
      <w:commentRangeStart w:id="19"/>
      <w:commentRangeStart w:id="20"/>
      <w:r>
        <w:rPr>
          <w:rFonts w:ascii="Calibri" w:eastAsia="Calibri" w:hAnsi="Calibri" w:cs="Calibri"/>
          <w:sz w:val="22"/>
          <w:szCs w:val="22"/>
        </w:rPr>
        <w:t xml:space="preserve">al </w:t>
      </w:r>
      <w:r>
        <w:rPr>
          <w:rFonts w:ascii="Calibri" w:eastAsia="Calibri" w:hAnsi="Calibri" w:cs="Calibri"/>
          <w:sz w:val="22"/>
          <w:szCs w:val="22"/>
        </w:rPr>
        <w:lastRenderedPageBreak/>
        <w:t>transplants</w:t>
      </w:r>
      <w:ins w:id="21" w:author="Jacob Orry Fierer" w:date="2018-11-26T15:37:00Z">
        <w:r w:rsidR="00883DD1">
          <w:rPr>
            <w:rFonts w:ascii="Calibri" w:eastAsia="Calibri" w:hAnsi="Calibri" w:cs="Calibri"/>
            <w:sz w:val="22"/>
            <w:szCs w:val="22"/>
          </w:rPr>
          <w:t xml:space="preserve"> in mouse models,</w:t>
        </w:r>
      </w:ins>
      <w:del w:id="22" w:author="Jacob Orry Fierer" w:date="2018-11-26T15:37:00Z">
        <w:r w:rsidDel="00883DD1">
          <w:rPr>
            <w:rFonts w:ascii="Calibri" w:eastAsia="Calibri" w:hAnsi="Calibri" w:cs="Calibri"/>
            <w:sz w:val="22"/>
            <w:szCs w:val="22"/>
          </w:rPr>
          <w:delText xml:space="preserve"> in order</w:delText>
        </w:r>
      </w:del>
      <w:r>
        <w:rPr>
          <w:rFonts w:ascii="Calibri" w:eastAsia="Calibri" w:hAnsi="Calibri" w:cs="Calibri"/>
          <w:sz w:val="22"/>
          <w:szCs w:val="22"/>
        </w:rPr>
        <w:t xml:space="preserve"> </w:t>
      </w:r>
      <w:proofErr w:type="gramStart"/>
      <w:r>
        <w:rPr>
          <w:rFonts w:ascii="Calibri" w:eastAsia="Calibri" w:hAnsi="Calibri" w:cs="Calibri"/>
          <w:sz w:val="22"/>
          <w:szCs w:val="22"/>
        </w:rPr>
        <w:t>to directly modulate</w:t>
      </w:r>
      <w:proofErr w:type="gramEnd"/>
      <w:r>
        <w:rPr>
          <w:rFonts w:ascii="Calibri" w:eastAsia="Calibri" w:hAnsi="Calibri" w:cs="Calibri"/>
          <w:sz w:val="22"/>
          <w:szCs w:val="22"/>
        </w:rPr>
        <w:t xml:space="preserve"> the gut microbiome </w:t>
      </w:r>
      <w:del w:id="23" w:author="Jacob Orry Fierer" w:date="2018-11-26T16:03:00Z">
        <w:r w:rsidDel="00892C2C">
          <w:rPr>
            <w:rFonts w:ascii="Calibri" w:eastAsia="Calibri" w:hAnsi="Calibri" w:cs="Calibri"/>
            <w:sz w:val="22"/>
            <w:szCs w:val="22"/>
          </w:rPr>
          <w:delText xml:space="preserve">population, </w:delText>
        </w:r>
      </w:del>
      <w:del w:id="24" w:author="Jacob Orry Fierer" w:date="2018-11-26T15:44:00Z">
        <w:r w:rsidDel="00883DD1">
          <w:rPr>
            <w:rFonts w:ascii="Calibri" w:eastAsia="Calibri" w:hAnsi="Calibri" w:cs="Calibri"/>
            <w:sz w:val="22"/>
            <w:szCs w:val="22"/>
          </w:rPr>
          <w:delText>changing it to that of a non-obese individual</w:delText>
        </w:r>
      </w:del>
      <w:ins w:id="25" w:author="Jacob Orry Fierer" w:date="2018-11-26T15:44:00Z">
        <w:r w:rsidR="00883DD1">
          <w:rPr>
            <w:rFonts w:ascii="Calibri" w:eastAsia="Calibri" w:hAnsi="Calibri" w:cs="Calibri"/>
            <w:sz w:val="22"/>
            <w:szCs w:val="22"/>
          </w:rPr>
          <w:t>t</w:t>
        </w:r>
        <w:commentRangeStart w:id="26"/>
        <w:r w:rsidR="00883DD1">
          <w:rPr>
            <w:rFonts w:ascii="Calibri" w:eastAsia="Calibri" w:hAnsi="Calibri" w:cs="Calibri"/>
            <w:sz w:val="22"/>
            <w:szCs w:val="22"/>
          </w:rPr>
          <w:t>o avoid relapsing obesity</w:t>
        </w:r>
      </w:ins>
      <w:r>
        <w:rPr>
          <w:rFonts w:ascii="Calibri" w:eastAsia="Calibri" w:hAnsi="Calibri" w:cs="Calibri"/>
          <w:sz w:val="22"/>
          <w:szCs w:val="22"/>
        </w:rPr>
        <w:t xml:space="preserve">.   </w:t>
      </w:r>
      <w:commentRangeEnd w:id="19"/>
      <w:r>
        <w:commentReference w:id="19"/>
      </w:r>
      <w:commentRangeEnd w:id="20"/>
      <w:r w:rsidR="000170CB">
        <w:rPr>
          <w:rStyle w:val="CommentReference"/>
        </w:rPr>
        <w:commentReference w:id="20"/>
      </w:r>
      <w:commentRangeEnd w:id="26"/>
      <w:commentRangeEnd w:id="15"/>
      <w:r w:rsidR="009252FF">
        <w:rPr>
          <w:rStyle w:val="CommentReference"/>
        </w:rPr>
        <w:commentReference w:id="15"/>
      </w:r>
      <w:r w:rsidR="00D60515">
        <w:rPr>
          <w:rStyle w:val="CommentReference"/>
        </w:rPr>
        <w:commentReference w:id="26"/>
      </w:r>
    </w:p>
    <w:p w14:paraId="4748D8D0" w14:textId="77777777" w:rsidR="00BC2876" w:rsidRDefault="00163B3D" w:rsidP="00112C52">
      <w:pPr>
        <w:bidi w:val="0"/>
        <w:spacing w:after="120" w:line="276" w:lineRule="auto"/>
        <w:jc w:val="both"/>
        <w:rPr>
          <w:rFonts w:ascii="Calibri" w:eastAsia="Calibri" w:hAnsi="Calibri" w:cs="Calibri"/>
          <w:b/>
          <w:color w:val="C0504D"/>
        </w:rPr>
      </w:pPr>
      <w:r>
        <w:rPr>
          <w:rFonts w:ascii="Calibri" w:eastAsia="Calibri" w:hAnsi="Calibri" w:cs="Calibri"/>
          <w:b/>
          <w:color w:val="C0504D"/>
        </w:rPr>
        <w:t>Applications and Advantages:</w:t>
      </w:r>
    </w:p>
    <w:p w14:paraId="50B2735C" w14:textId="77777777" w:rsidR="00BC2876" w:rsidRDefault="00163B3D" w:rsidP="00112C52">
      <w:pPr>
        <w:numPr>
          <w:ilvl w:val="0"/>
          <w:numId w:val="1"/>
        </w:numPr>
        <w:pBdr>
          <w:top w:val="nil"/>
          <w:left w:val="nil"/>
          <w:bottom w:val="nil"/>
          <w:right w:val="nil"/>
          <w:between w:val="nil"/>
        </w:pBdr>
        <w:bidi w:val="0"/>
        <w:spacing w:line="276" w:lineRule="auto"/>
        <w:jc w:val="both"/>
      </w:pPr>
      <w:r>
        <w:rPr>
          <w:rFonts w:ascii="Calibri" w:eastAsia="Calibri" w:hAnsi="Calibri" w:cs="Calibri"/>
          <w:b/>
          <w:sz w:val="22"/>
          <w:szCs w:val="22"/>
        </w:rPr>
        <w:t>Diagnostic to test which populations are more susceptible to relapsed obesity</w:t>
      </w:r>
    </w:p>
    <w:p w14:paraId="69007B6B" w14:textId="77777777" w:rsidR="00BC2876" w:rsidRDefault="00163B3D" w:rsidP="00112C52">
      <w:pPr>
        <w:numPr>
          <w:ilvl w:val="0"/>
          <w:numId w:val="1"/>
        </w:numPr>
        <w:pBdr>
          <w:top w:val="nil"/>
          <w:left w:val="nil"/>
          <w:bottom w:val="nil"/>
          <w:right w:val="nil"/>
          <w:between w:val="nil"/>
        </w:pBdr>
        <w:bidi w:val="0"/>
        <w:spacing w:line="276" w:lineRule="auto"/>
        <w:jc w:val="both"/>
      </w:pPr>
      <w:r>
        <w:rPr>
          <w:rFonts w:ascii="Calibri" w:eastAsia="Calibri" w:hAnsi="Calibri" w:cs="Calibri"/>
          <w:b/>
          <w:sz w:val="22"/>
          <w:szCs w:val="22"/>
        </w:rPr>
        <w:t xml:space="preserve">A method of either using an agent or a specific bacterial population to reduce relapsed obesity </w:t>
      </w:r>
    </w:p>
    <w:p w14:paraId="528BA065" w14:textId="77777777" w:rsidR="00BC2876" w:rsidRDefault="00163B3D" w:rsidP="00112C52">
      <w:pPr>
        <w:tabs>
          <w:tab w:val="left" w:pos="270"/>
        </w:tabs>
        <w:bidi w:val="0"/>
        <w:spacing w:before="280"/>
        <w:jc w:val="center"/>
        <w:rPr>
          <w:rFonts w:ascii="Calibri" w:eastAsia="Calibri" w:hAnsi="Calibri" w:cs="Calibri"/>
          <w:b/>
          <w:color w:val="4F81BD"/>
          <w:sz w:val="28"/>
          <w:szCs w:val="28"/>
          <w:u w:val="single"/>
        </w:rPr>
      </w:pPr>
      <w:r>
        <w:rPr>
          <w:noProof/>
        </w:rPr>
        <w:drawing>
          <wp:anchor distT="114300" distB="114300" distL="114300" distR="114300" simplePos="0" relativeHeight="251658240" behindDoc="0" locked="0" layoutInCell="1" hidden="0" allowOverlap="1" wp14:anchorId="1495EDE9" wp14:editId="56D4D10B">
            <wp:simplePos x="0" y="0"/>
            <wp:positionH relativeFrom="column">
              <wp:posOffset>385763</wp:posOffset>
            </wp:positionH>
            <wp:positionV relativeFrom="paragraph">
              <wp:posOffset>196850</wp:posOffset>
            </wp:positionV>
            <wp:extent cx="4503268" cy="226518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03268" cy="2265182"/>
                    </a:xfrm>
                    <a:prstGeom prst="rect">
                      <a:avLst/>
                    </a:prstGeom>
                    <a:ln/>
                  </pic:spPr>
                </pic:pic>
              </a:graphicData>
            </a:graphic>
          </wp:anchor>
        </w:drawing>
      </w:r>
    </w:p>
    <w:p w14:paraId="51952B71" w14:textId="77777777" w:rsidR="00BC2876" w:rsidRDefault="00BC2876" w:rsidP="00112C52">
      <w:pPr>
        <w:tabs>
          <w:tab w:val="left" w:pos="270"/>
        </w:tabs>
        <w:bidi w:val="0"/>
        <w:spacing w:before="280"/>
        <w:jc w:val="center"/>
        <w:rPr>
          <w:rFonts w:ascii="Calibri" w:eastAsia="Calibri" w:hAnsi="Calibri" w:cs="Calibri"/>
          <w:color w:val="000000"/>
          <w:sz w:val="22"/>
          <w:szCs w:val="22"/>
        </w:rPr>
      </w:pPr>
    </w:p>
    <w:p w14:paraId="62B06557" w14:textId="77777777" w:rsidR="00BC2876" w:rsidRDefault="00BC2876" w:rsidP="00112C52">
      <w:pPr>
        <w:tabs>
          <w:tab w:val="left" w:pos="270"/>
        </w:tabs>
        <w:bidi w:val="0"/>
        <w:spacing w:before="280"/>
        <w:jc w:val="center"/>
        <w:rPr>
          <w:rFonts w:ascii="Calibri" w:eastAsia="Calibri" w:hAnsi="Calibri" w:cs="Calibri"/>
          <w:color w:val="000000"/>
          <w:sz w:val="22"/>
          <w:szCs w:val="22"/>
        </w:rPr>
      </w:pPr>
    </w:p>
    <w:p w14:paraId="242CABE6" w14:textId="77777777" w:rsidR="00BC2876" w:rsidRDefault="00BC2876" w:rsidP="00112C52">
      <w:pPr>
        <w:tabs>
          <w:tab w:val="left" w:pos="270"/>
        </w:tabs>
        <w:bidi w:val="0"/>
        <w:spacing w:before="280"/>
        <w:jc w:val="center"/>
        <w:rPr>
          <w:rFonts w:ascii="Calibri" w:eastAsia="Calibri" w:hAnsi="Calibri" w:cs="Calibri"/>
          <w:color w:val="000000"/>
          <w:sz w:val="22"/>
          <w:szCs w:val="22"/>
        </w:rPr>
      </w:pPr>
    </w:p>
    <w:p w14:paraId="60CB629B" w14:textId="77777777" w:rsidR="00BC2876" w:rsidRDefault="00BC2876" w:rsidP="00112C52">
      <w:pPr>
        <w:tabs>
          <w:tab w:val="left" w:pos="270"/>
        </w:tabs>
        <w:bidi w:val="0"/>
        <w:spacing w:before="280"/>
        <w:jc w:val="center"/>
        <w:rPr>
          <w:rFonts w:ascii="Calibri" w:eastAsia="Calibri" w:hAnsi="Calibri" w:cs="Calibri"/>
          <w:color w:val="000000"/>
          <w:sz w:val="22"/>
          <w:szCs w:val="22"/>
        </w:rPr>
      </w:pPr>
    </w:p>
    <w:p w14:paraId="7592BC28" w14:textId="77777777" w:rsidR="00BC2876" w:rsidRDefault="00BC2876" w:rsidP="00112C52">
      <w:pPr>
        <w:tabs>
          <w:tab w:val="left" w:pos="270"/>
        </w:tabs>
        <w:bidi w:val="0"/>
        <w:spacing w:before="280"/>
        <w:jc w:val="center"/>
        <w:rPr>
          <w:rFonts w:ascii="Calibri" w:eastAsia="Calibri" w:hAnsi="Calibri" w:cs="Calibri"/>
          <w:color w:val="000000"/>
          <w:sz w:val="22"/>
          <w:szCs w:val="22"/>
        </w:rPr>
      </w:pPr>
    </w:p>
    <w:p w14:paraId="1949414C" w14:textId="77777777" w:rsidR="00BC2876" w:rsidRDefault="00BC2876" w:rsidP="00112C52">
      <w:pPr>
        <w:tabs>
          <w:tab w:val="left" w:pos="270"/>
        </w:tabs>
        <w:bidi w:val="0"/>
        <w:spacing w:before="280"/>
        <w:jc w:val="center"/>
        <w:rPr>
          <w:rFonts w:ascii="Calibri" w:eastAsia="Calibri" w:hAnsi="Calibri" w:cs="Calibri"/>
          <w:color w:val="000000"/>
          <w:sz w:val="22"/>
          <w:szCs w:val="22"/>
        </w:rPr>
      </w:pPr>
    </w:p>
    <w:p w14:paraId="18734273" w14:textId="77777777" w:rsidR="00892C2C" w:rsidRDefault="00892C2C" w:rsidP="00892C2C">
      <w:pPr>
        <w:tabs>
          <w:tab w:val="left" w:pos="270"/>
        </w:tabs>
        <w:bidi w:val="0"/>
        <w:spacing w:before="280"/>
        <w:rPr>
          <w:ins w:id="28" w:author="Jacob Orry Fierer" w:date="2018-11-26T16:03:00Z"/>
          <w:rFonts w:ascii="Calibri" w:eastAsia="Calibri" w:hAnsi="Calibri" w:cs="Calibri"/>
          <w:color w:val="000000"/>
          <w:sz w:val="22"/>
          <w:szCs w:val="22"/>
        </w:rPr>
      </w:pPr>
    </w:p>
    <w:p w14:paraId="2A5AB057" w14:textId="5AFA1E7C" w:rsidR="00BC2876" w:rsidRDefault="00163B3D" w:rsidP="006331CA">
      <w:pPr>
        <w:tabs>
          <w:tab w:val="left" w:pos="270"/>
        </w:tabs>
        <w:bidi w:val="0"/>
        <w:spacing w:before="280"/>
        <w:rPr>
          <w:rFonts w:ascii="Calibri" w:eastAsia="Calibri" w:hAnsi="Calibri" w:cs="Calibri"/>
          <w:color w:val="000000"/>
          <w:sz w:val="22"/>
          <w:szCs w:val="22"/>
        </w:rPr>
      </w:pPr>
      <w:r>
        <w:rPr>
          <w:rFonts w:ascii="Calibri" w:eastAsia="Calibri" w:hAnsi="Calibri" w:cs="Calibri"/>
          <w:color w:val="000000"/>
          <w:sz w:val="22"/>
          <w:szCs w:val="22"/>
        </w:rPr>
        <w:t>Data</w:t>
      </w:r>
      <w:del w:id="29" w:author="Jacob Orry Fierer" w:date="2018-11-26T16:03:00Z">
        <w:r w:rsidDel="00892C2C">
          <w:rPr>
            <w:rFonts w:ascii="Calibri" w:eastAsia="Calibri" w:hAnsi="Calibri" w:cs="Calibri"/>
            <w:color w:val="000000"/>
            <w:sz w:val="22"/>
            <w:szCs w:val="22"/>
          </w:rPr>
          <w:delText xml:space="preserve"> </w:delText>
        </w:r>
      </w:del>
      <w:ins w:id="30" w:author="Jacob Orry Fierer" w:date="2018-11-26T16:03:00Z">
        <w:r w:rsidR="006331CA">
          <w:rPr>
            <w:rFonts w:ascii="Calibri" w:eastAsia="Calibri" w:hAnsi="Calibri" w:cs="Calibri"/>
            <w:color w:val="000000"/>
            <w:sz w:val="22"/>
            <w:szCs w:val="22"/>
          </w:rPr>
          <w:t xml:space="preserve"> </w:t>
        </w:r>
      </w:ins>
      <w:r>
        <w:rPr>
          <w:rFonts w:ascii="Calibri" w:eastAsia="Calibri" w:hAnsi="Calibri" w:cs="Calibri"/>
          <w:color w:val="000000"/>
          <w:sz w:val="22"/>
          <w:szCs w:val="22"/>
        </w:rPr>
        <w:t xml:space="preserve">collected by monitoring the subject’s microbiome population can indicate </w:t>
      </w:r>
      <w:commentRangeStart w:id="31"/>
      <w:del w:id="32" w:author="Jacob Orry Fierer" w:date="2018-11-26T16:04:00Z">
        <w:r w:rsidDel="006331CA">
          <w:rPr>
            <w:rFonts w:ascii="Calibri" w:eastAsia="Calibri" w:hAnsi="Calibri" w:cs="Calibri"/>
            <w:color w:val="000000"/>
            <w:sz w:val="22"/>
            <w:szCs w:val="22"/>
          </w:rPr>
          <w:delText xml:space="preserve">on </w:delText>
        </w:r>
      </w:del>
      <w:ins w:id="33" w:author="Jacob Orry Fierer" w:date="2018-11-26T16:04:00Z">
        <w:r w:rsidR="006331CA">
          <w:rPr>
            <w:rFonts w:ascii="Calibri" w:eastAsia="Calibri" w:hAnsi="Calibri" w:cs="Calibri"/>
            <w:color w:val="000000"/>
            <w:sz w:val="22"/>
            <w:szCs w:val="22"/>
          </w:rPr>
          <w:t>the</w:t>
        </w:r>
        <w:r w:rsidR="006331CA">
          <w:rPr>
            <w:rFonts w:ascii="Calibri" w:eastAsia="Calibri" w:hAnsi="Calibri" w:cs="Calibri"/>
            <w:color w:val="000000"/>
            <w:sz w:val="22"/>
            <w:szCs w:val="22"/>
          </w:rPr>
          <w:t xml:space="preserve"> </w:t>
        </w:r>
      </w:ins>
      <w:r>
        <w:rPr>
          <w:rFonts w:ascii="Calibri" w:eastAsia="Calibri" w:hAnsi="Calibri" w:cs="Calibri"/>
          <w:color w:val="000000"/>
          <w:sz w:val="22"/>
          <w:szCs w:val="22"/>
        </w:rPr>
        <w:t>possib</w:t>
      </w:r>
      <w:ins w:id="34" w:author="Jacob Orry Fierer" w:date="2018-11-26T16:04:00Z">
        <w:r w:rsidR="006331CA">
          <w:rPr>
            <w:rFonts w:ascii="Calibri" w:eastAsia="Calibri" w:hAnsi="Calibri" w:cs="Calibri"/>
            <w:color w:val="000000"/>
            <w:sz w:val="22"/>
            <w:szCs w:val="22"/>
          </w:rPr>
          <w:t xml:space="preserve">ility of </w:t>
        </w:r>
      </w:ins>
      <w:del w:id="35" w:author="Jacob Orry Fierer" w:date="2018-11-26T16:04:00Z">
        <w:r w:rsidDel="006331CA">
          <w:rPr>
            <w:rFonts w:ascii="Calibri" w:eastAsia="Calibri" w:hAnsi="Calibri" w:cs="Calibri"/>
            <w:color w:val="000000"/>
            <w:sz w:val="22"/>
            <w:szCs w:val="22"/>
          </w:rPr>
          <w:delText>le</w:delText>
        </w:r>
      </w:del>
      <w:r>
        <w:rPr>
          <w:rFonts w:ascii="Calibri" w:eastAsia="Calibri" w:hAnsi="Calibri" w:cs="Calibri"/>
          <w:color w:val="000000"/>
          <w:sz w:val="22"/>
          <w:szCs w:val="22"/>
        </w:rPr>
        <w:t xml:space="preserve"> weight regain</w:t>
      </w:r>
      <w:commentRangeEnd w:id="31"/>
      <w:r w:rsidR="006331CA">
        <w:rPr>
          <w:rStyle w:val="CommentReference"/>
        </w:rPr>
        <w:commentReference w:id="31"/>
      </w:r>
      <w:r>
        <w:rPr>
          <w:rFonts w:ascii="Calibri" w:eastAsia="Calibri" w:hAnsi="Calibri" w:cs="Calibri"/>
          <w:color w:val="000000"/>
          <w:sz w:val="22"/>
          <w:szCs w:val="22"/>
        </w:rPr>
        <w:t xml:space="preserve">. This information </w:t>
      </w:r>
      <w:proofErr w:type="gramStart"/>
      <w:r>
        <w:rPr>
          <w:rFonts w:ascii="Calibri" w:eastAsia="Calibri" w:hAnsi="Calibri" w:cs="Calibri"/>
          <w:color w:val="000000"/>
          <w:sz w:val="22"/>
          <w:szCs w:val="22"/>
        </w:rPr>
        <w:t>can be used</w:t>
      </w:r>
      <w:proofErr w:type="gramEnd"/>
      <w:r>
        <w:rPr>
          <w:rFonts w:ascii="Calibri" w:eastAsia="Calibri" w:hAnsi="Calibri" w:cs="Calibri"/>
          <w:color w:val="000000"/>
          <w:sz w:val="22"/>
          <w:szCs w:val="22"/>
        </w:rPr>
        <w:t xml:space="preserve"> to modulate the subject’s diet or to directly modify the gut-microbiome population. </w:t>
      </w:r>
    </w:p>
    <w:p w14:paraId="742BC821" w14:textId="77777777" w:rsidR="00BC2876" w:rsidRDefault="00163B3D" w:rsidP="00112C52">
      <w:pPr>
        <w:tabs>
          <w:tab w:val="left" w:pos="270"/>
        </w:tabs>
        <w:bidi w:val="0"/>
        <w:spacing w:before="280"/>
        <w:jc w:val="both"/>
        <w:rPr>
          <w:rFonts w:ascii="Calibri" w:eastAsia="Calibri" w:hAnsi="Calibri" w:cs="Calibri"/>
          <w:b/>
          <w:color w:val="4F81BD"/>
          <w:sz w:val="28"/>
          <w:szCs w:val="28"/>
          <w:u w:val="single"/>
        </w:rPr>
      </w:pPr>
      <w:r>
        <w:rPr>
          <w:rFonts w:ascii="Calibri" w:eastAsia="Calibri" w:hAnsi="Calibri" w:cs="Calibri"/>
          <w:b/>
          <w:color w:val="4F81BD"/>
          <w:sz w:val="28"/>
          <w:szCs w:val="28"/>
          <w:u w:val="single"/>
        </w:rPr>
        <w:t xml:space="preserve">Development Status </w:t>
      </w:r>
    </w:p>
    <w:p w14:paraId="4EA9819D" w14:textId="11C7D454" w:rsidR="00BC2876" w:rsidRDefault="00163B3D" w:rsidP="003167D0">
      <w:pPr>
        <w:widowControl w:val="0"/>
        <w:pBdr>
          <w:top w:val="nil"/>
          <w:left w:val="nil"/>
          <w:bottom w:val="nil"/>
          <w:right w:val="nil"/>
          <w:between w:val="nil"/>
        </w:pBdr>
        <w:bidi w:val="0"/>
        <w:jc w:val="both"/>
        <w:rPr>
          <w:ins w:id="36" w:author="Jacob Orry Fierer" w:date="2018-11-26T16:05:00Z"/>
          <w:rFonts w:ascii="Calibri" w:eastAsia="Calibri" w:hAnsi="Calibri" w:cs="Calibri"/>
          <w:i/>
          <w:sz w:val="22"/>
          <w:szCs w:val="22"/>
        </w:rPr>
      </w:pPr>
      <w:r>
        <w:rPr>
          <w:rFonts w:ascii="Calibri" w:eastAsia="Calibri" w:hAnsi="Calibri" w:cs="Calibri"/>
          <w:sz w:val="22"/>
          <w:szCs w:val="22"/>
        </w:rPr>
        <w:t xml:space="preserve">The teams of Profs. Elinav and Segal have developed a personalized machine-learning algorithm enabling </w:t>
      </w:r>
      <w:proofErr w:type="gramStart"/>
      <w:r>
        <w:rPr>
          <w:rFonts w:ascii="Calibri" w:eastAsia="Calibri" w:hAnsi="Calibri" w:cs="Calibri"/>
          <w:sz w:val="22"/>
          <w:szCs w:val="22"/>
        </w:rPr>
        <w:t>microbiome based</w:t>
      </w:r>
      <w:proofErr w:type="gramEnd"/>
      <w:r>
        <w:rPr>
          <w:rFonts w:ascii="Calibri" w:eastAsia="Calibri" w:hAnsi="Calibri" w:cs="Calibri"/>
          <w:sz w:val="22"/>
          <w:szCs w:val="22"/>
        </w:rPr>
        <w:t xml:space="preserve"> prediction of relapsing weight gain and have </w:t>
      </w:r>
      <w:proofErr w:type="spellStart"/>
      <w:r>
        <w:rPr>
          <w:rFonts w:ascii="Calibri" w:eastAsia="Calibri" w:hAnsi="Calibri" w:cs="Calibri"/>
          <w:sz w:val="22"/>
          <w:szCs w:val="22"/>
        </w:rPr>
        <w:t>demonstrated</w:t>
      </w:r>
      <w:del w:id="37" w:author="Jacob Orry Fierer" w:date="2018-11-26T16:12:00Z">
        <w:r w:rsidDel="003167D0">
          <w:rPr>
            <w:rFonts w:ascii="Calibri" w:eastAsia="Calibri" w:hAnsi="Calibri" w:cs="Calibri"/>
            <w:sz w:val="22"/>
            <w:szCs w:val="22"/>
          </w:rPr>
          <w:delText xml:space="preserve">, </w:delText>
        </w:r>
      </w:del>
      <w:r>
        <w:rPr>
          <w:rFonts w:ascii="Calibri" w:eastAsia="Calibri" w:hAnsi="Calibri" w:cs="Calibri"/>
          <w:sz w:val="22"/>
          <w:szCs w:val="22"/>
        </w:rPr>
        <w:t>in</w:t>
      </w:r>
      <w:proofErr w:type="spellEnd"/>
      <w:r>
        <w:rPr>
          <w:rFonts w:ascii="Calibri" w:eastAsia="Calibri" w:hAnsi="Calibri" w:cs="Calibri"/>
          <w:sz w:val="22"/>
          <w:szCs w:val="22"/>
        </w:rPr>
        <w:t xml:space="preserve"> mice, that fecal transplantation and post-biotic intervention may prevent excessive secondary weight gain. This research </w:t>
      </w:r>
      <w:proofErr w:type="gramStart"/>
      <w:r>
        <w:rPr>
          <w:rFonts w:ascii="Calibri" w:eastAsia="Calibri" w:hAnsi="Calibri" w:cs="Calibri"/>
          <w:sz w:val="22"/>
          <w:szCs w:val="22"/>
        </w:rPr>
        <w:t>has been published</w:t>
      </w:r>
      <w:proofErr w:type="gramEnd"/>
      <w:r>
        <w:rPr>
          <w:rFonts w:ascii="Calibri" w:eastAsia="Calibri" w:hAnsi="Calibri" w:cs="Calibri"/>
          <w:sz w:val="22"/>
          <w:szCs w:val="22"/>
        </w:rPr>
        <w:t xml:space="preserve"> in</w:t>
      </w:r>
      <w:ins w:id="38" w:author="Jacob Orry Fierer" w:date="2018-11-26T16:11:00Z">
        <w:r w:rsidR="003167D0">
          <w:rPr>
            <w:rFonts w:ascii="Calibri" w:eastAsia="Calibri" w:hAnsi="Calibri" w:cs="Calibri"/>
            <w:sz w:val="22"/>
            <w:szCs w:val="22"/>
          </w:rPr>
          <w:t xml:space="preserve"> the prestigious</w:t>
        </w:r>
      </w:ins>
      <w:ins w:id="39" w:author="Jacob Orry Fierer" w:date="2018-11-26T16:12:00Z">
        <w:r w:rsidR="003167D0">
          <w:rPr>
            <w:rFonts w:ascii="Calibri" w:eastAsia="Calibri" w:hAnsi="Calibri" w:cs="Calibri"/>
            <w:sz w:val="22"/>
            <w:szCs w:val="22"/>
          </w:rPr>
          <w:t xml:space="preserve"> scientific journal of</w:t>
        </w:r>
      </w:ins>
      <w:r>
        <w:rPr>
          <w:rFonts w:ascii="Calibri" w:eastAsia="Calibri" w:hAnsi="Calibri" w:cs="Calibri"/>
          <w:sz w:val="22"/>
          <w:szCs w:val="22"/>
        </w:rPr>
        <w:t xml:space="preserve"> </w:t>
      </w:r>
      <w:hyperlink r:id="rId11">
        <w:r>
          <w:rPr>
            <w:rFonts w:ascii="Calibri" w:eastAsia="Calibri" w:hAnsi="Calibri" w:cs="Calibri"/>
            <w:i/>
            <w:color w:val="1155CC"/>
            <w:sz w:val="22"/>
            <w:szCs w:val="22"/>
            <w:u w:val="single"/>
          </w:rPr>
          <w:t>Nature</w:t>
        </w:r>
      </w:hyperlink>
      <w:commentRangeStart w:id="40"/>
      <w:ins w:id="41" w:author="Jacob Orry Fierer" w:date="2018-11-26T16:07:00Z">
        <w:r w:rsidR="006331CA">
          <w:rPr>
            <w:rStyle w:val="FootnoteReference"/>
            <w:rFonts w:ascii="Calibri" w:eastAsia="Calibri" w:hAnsi="Calibri" w:cs="Calibri"/>
            <w:i/>
            <w:color w:val="1155CC"/>
            <w:sz w:val="22"/>
            <w:szCs w:val="22"/>
            <w:u w:val="single"/>
          </w:rPr>
          <w:footnoteReference w:id="1"/>
        </w:r>
      </w:ins>
      <w:ins w:id="47" w:author="Jacob Orry Fierer" w:date="2018-11-26T16:12:00Z">
        <w:r w:rsidR="003167D0">
          <w:rPr>
            <w:rFonts w:ascii="Calibri" w:eastAsia="Calibri" w:hAnsi="Calibri" w:cs="Calibri"/>
            <w:i/>
            <w:color w:val="1155CC"/>
            <w:sz w:val="22"/>
            <w:szCs w:val="22"/>
            <w:u w:val="single"/>
          </w:rPr>
          <w:t xml:space="preserve"> </w:t>
        </w:r>
      </w:ins>
      <w:r>
        <w:rPr>
          <w:rFonts w:ascii="Calibri" w:eastAsia="Calibri" w:hAnsi="Calibri" w:cs="Calibri"/>
          <w:i/>
          <w:sz w:val="22"/>
          <w:szCs w:val="22"/>
        </w:rPr>
        <w:t>.</w:t>
      </w:r>
      <w:commentRangeEnd w:id="40"/>
      <w:r w:rsidR="006331CA">
        <w:rPr>
          <w:rStyle w:val="CommentReference"/>
        </w:rPr>
        <w:commentReference w:id="40"/>
      </w:r>
    </w:p>
    <w:p w14:paraId="395B97F9" w14:textId="77777777" w:rsidR="006331CA" w:rsidRDefault="006331CA" w:rsidP="006331CA">
      <w:pPr>
        <w:widowControl w:val="0"/>
        <w:pBdr>
          <w:top w:val="nil"/>
          <w:left w:val="nil"/>
          <w:bottom w:val="nil"/>
          <w:right w:val="nil"/>
          <w:between w:val="nil"/>
        </w:pBdr>
        <w:bidi w:val="0"/>
        <w:jc w:val="both"/>
        <w:rPr>
          <w:rFonts w:ascii="Calibri" w:eastAsia="Calibri" w:hAnsi="Calibri" w:cs="Calibri"/>
          <w:i/>
          <w:sz w:val="22"/>
          <w:szCs w:val="22"/>
        </w:rPr>
      </w:pPr>
    </w:p>
    <w:p w14:paraId="57DE45F7" w14:textId="77777777" w:rsidR="00BC2876" w:rsidRDefault="00163B3D" w:rsidP="00112C52">
      <w:pPr>
        <w:widowControl w:val="0"/>
        <w:pBdr>
          <w:top w:val="nil"/>
          <w:left w:val="nil"/>
          <w:bottom w:val="nil"/>
          <w:right w:val="nil"/>
          <w:between w:val="nil"/>
        </w:pBdr>
        <w:bidi w:val="0"/>
        <w:spacing w:after="120"/>
        <w:jc w:val="both"/>
        <w:rPr>
          <w:rFonts w:ascii="Calibri" w:eastAsia="Calibri" w:hAnsi="Calibri" w:cs="Calibri"/>
          <w:b/>
          <w:color w:val="4F81BD"/>
          <w:sz w:val="28"/>
          <w:szCs w:val="28"/>
          <w:u w:val="single"/>
        </w:rPr>
      </w:pPr>
      <w:r>
        <w:rPr>
          <w:rFonts w:ascii="Calibri" w:eastAsia="Calibri" w:hAnsi="Calibri" w:cs="Calibri"/>
          <w:b/>
          <w:color w:val="4F81BD"/>
          <w:sz w:val="28"/>
          <w:szCs w:val="28"/>
          <w:u w:val="single"/>
        </w:rPr>
        <w:t xml:space="preserve">For additional </w:t>
      </w:r>
      <w:proofErr w:type="gramStart"/>
      <w:r>
        <w:rPr>
          <w:rFonts w:ascii="Calibri" w:eastAsia="Calibri" w:hAnsi="Calibri" w:cs="Calibri"/>
          <w:b/>
          <w:color w:val="4F81BD"/>
          <w:sz w:val="28"/>
          <w:szCs w:val="28"/>
          <w:u w:val="single"/>
        </w:rPr>
        <w:t>information</w:t>
      </w:r>
      <w:proofErr w:type="gramEnd"/>
      <w:r>
        <w:rPr>
          <w:rFonts w:ascii="Calibri" w:eastAsia="Calibri" w:hAnsi="Calibri" w:cs="Calibri"/>
          <w:b/>
          <w:color w:val="4F81BD"/>
          <w:sz w:val="28"/>
          <w:szCs w:val="28"/>
          <w:u w:val="single"/>
        </w:rPr>
        <w:t xml:space="preserve"> please contact:</w:t>
      </w:r>
    </w:p>
    <w:p w14:paraId="052EFE15" w14:textId="77777777" w:rsidR="00BC2876" w:rsidRDefault="00163B3D" w:rsidP="00112C52">
      <w:pPr>
        <w:bidi w:val="0"/>
      </w:pPr>
      <w:r>
        <w:rPr>
          <w:rFonts w:ascii="Calibri" w:eastAsia="Calibri" w:hAnsi="Calibri" w:cs="Calibri"/>
          <w:color w:val="000000"/>
          <w:sz w:val="22"/>
          <w:szCs w:val="22"/>
        </w:rPr>
        <w:t>Dr. Shay Sela</w:t>
      </w:r>
      <w:r>
        <w:rPr>
          <w:rFonts w:ascii="Calibri" w:eastAsia="Calibri" w:hAnsi="Calibri" w:cs="Calibri"/>
          <w:color w:val="000000"/>
          <w:sz w:val="22"/>
          <w:szCs w:val="22"/>
        </w:rPr>
        <w:br/>
        <w:t>VP Business Development Life Sciences</w:t>
      </w:r>
      <w:r>
        <w:rPr>
          <w:rFonts w:ascii="Calibri" w:eastAsia="Calibri" w:hAnsi="Calibri" w:cs="Calibri"/>
          <w:color w:val="000000"/>
          <w:sz w:val="22"/>
          <w:szCs w:val="22"/>
        </w:rPr>
        <w:br/>
        <w:t>Tel: +972.8.9344095</w:t>
      </w:r>
      <w:r>
        <w:rPr>
          <w:rFonts w:ascii="Calibri" w:eastAsia="Calibri" w:hAnsi="Calibri" w:cs="Calibri"/>
          <w:color w:val="000000"/>
          <w:sz w:val="22"/>
          <w:szCs w:val="22"/>
        </w:rPr>
        <w:br/>
        <w:t>Email: Shay.Sela@weizmann.ac.il</w:t>
      </w:r>
    </w:p>
    <w:sectPr w:rsidR="00BC2876">
      <w:headerReference w:type="default" r:id="rId12"/>
      <w:pgSz w:w="11906" w:h="16838"/>
      <w:pgMar w:top="1440" w:right="1800" w:bottom="1440" w:left="1800" w:header="708" w:footer="0" w:gutter="0"/>
      <w:pgNumType w:start="1"/>
      <w:cols w:space="720" w:equalWidth="0">
        <w:col w:w="8640"/>
      </w:cols>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cob Orry Fierer" w:date="2018-11-25T16:45:00Z" w:initials="JOF">
    <w:p w14:paraId="60212401" w14:textId="450B72E9" w:rsidR="0023274D" w:rsidRDefault="0023274D" w:rsidP="0023274D">
      <w:pPr>
        <w:pStyle w:val="CommentText"/>
        <w:bidi w:val="0"/>
      </w:pPr>
      <w:r>
        <w:rPr>
          <w:rStyle w:val="CommentReference"/>
        </w:rPr>
        <w:annotationRef/>
      </w:r>
      <w:r>
        <w:t xml:space="preserve">You probably noticed that I deleted the box with last updated. I did this because we have a new policy where the Last updated date is placed in the header above the Yeda logo, and put in white.  So that it is only really accessible when in word format. The reason for this is that if let’s say an ES was worked on 6 months ago and then fell to the side due to different circumstances, for example summer holidays start, slow period, someone gets sick, multiple urgent things. It is not to say we forgot about this tech, but could reflect poorly, in that it is difficult to sell and could compromise our negotiating position. Or make people ask questions as to why it is taking so long to sell this technology? They might question its quality. So as to avoid biasing the reader, we have decided to make that information Yeda internal only. </w:t>
      </w:r>
    </w:p>
  </w:comment>
  <w:comment w:id="16" w:author="Jacob Orry Fierer" w:date="2018-11-26T15:41:00Z" w:initials="JOF">
    <w:p w14:paraId="6F5D928A" w14:textId="7FE19622" w:rsidR="00883DD1" w:rsidRDefault="00883DD1" w:rsidP="00883DD1">
      <w:pPr>
        <w:pStyle w:val="CommentText"/>
        <w:bidi w:val="0"/>
      </w:pPr>
      <w:r>
        <w:rPr>
          <w:rStyle w:val="CommentReference"/>
        </w:rPr>
        <w:annotationRef/>
      </w:r>
      <w:r>
        <w:t xml:space="preserve">Where in the publication and/or patent did they mention about an intervention with probiotics? Because the other issue with this is now the </w:t>
      </w:r>
      <w:proofErr w:type="spellStart"/>
      <w:r>
        <w:t>Erans</w:t>
      </w:r>
      <w:proofErr w:type="spellEnd"/>
      <w:r>
        <w:t xml:space="preserve"> have a new publication where they say probiotics really aren’t helpful. </w:t>
      </w:r>
      <w:r>
        <w:br/>
      </w:r>
      <w:hyperlink r:id="rId1" w:history="1">
        <w:r w:rsidRPr="003B17E1">
          <w:rPr>
            <w:rStyle w:val="Hyperlink"/>
          </w:rPr>
          <w:t>https://www.sciencedaily.com/releases/2018/09/180906141640.htm</w:t>
        </w:r>
      </w:hyperlink>
    </w:p>
    <w:p w14:paraId="034431EC" w14:textId="77777777" w:rsidR="00883DD1" w:rsidRDefault="00883DD1" w:rsidP="00883DD1">
      <w:pPr>
        <w:pStyle w:val="CommentText"/>
        <w:bidi w:val="0"/>
      </w:pPr>
    </w:p>
  </w:comment>
  <w:comment w:id="19" w:author="גדעון לפידות" w:date="2018-11-22T15:50:00Z" w:initials="">
    <w:p w14:paraId="270CAE56" w14:textId="77777777" w:rsidR="00BC2876" w:rsidRDefault="00163B3D" w:rsidP="000170CB">
      <w:pPr>
        <w:widowControl w:val="0"/>
        <w:pBdr>
          <w:top w:val="nil"/>
          <w:left w:val="nil"/>
          <w:bottom w:val="nil"/>
          <w:right w:val="nil"/>
          <w:between w:val="nil"/>
        </w:pBdr>
        <w:bidi w:val="0"/>
        <w:rPr>
          <w:rFonts w:ascii="Arial" w:eastAsia="Arial" w:hAnsi="Arial" w:cs="Arial"/>
          <w:color w:val="000000"/>
          <w:sz w:val="22"/>
          <w:szCs w:val="22"/>
        </w:rPr>
      </w:pPr>
      <w:r>
        <w:rPr>
          <w:rFonts w:ascii="Arial" w:eastAsia="Arial" w:hAnsi="Arial" w:cs="Arial"/>
          <w:color w:val="000000"/>
          <w:sz w:val="22"/>
          <w:szCs w:val="22"/>
        </w:rPr>
        <w:t>Shay asks if these manipulations worked. They did in mice. I don't know if these were tested on humans</w:t>
      </w:r>
    </w:p>
  </w:comment>
  <w:comment w:id="20" w:author="Jacob Orry Fierer" w:date="2018-11-26T15:36:00Z" w:initials="JOF">
    <w:p w14:paraId="5397504B" w14:textId="77777777" w:rsidR="000170CB" w:rsidRDefault="000170CB" w:rsidP="000170CB">
      <w:pPr>
        <w:pStyle w:val="CommentText"/>
        <w:bidi w:val="0"/>
      </w:pPr>
      <w:r>
        <w:rPr>
          <w:rStyle w:val="CommentReference"/>
        </w:rPr>
        <w:annotationRef/>
      </w:r>
      <w:r>
        <w:t xml:space="preserve">They were definitely not done yet. Last year a company expressed interest in starting clinical trials. So it can only be stated that we have pre-clinical data or better stated work on mouse models. </w:t>
      </w:r>
    </w:p>
    <w:p w14:paraId="0C8B9A84" w14:textId="77777777" w:rsidR="00883DD1" w:rsidRDefault="00883DD1" w:rsidP="00883DD1">
      <w:pPr>
        <w:pStyle w:val="CommentText"/>
        <w:bidi w:val="0"/>
      </w:pPr>
    </w:p>
    <w:p w14:paraId="59ADF6E3" w14:textId="77777777" w:rsidR="00883DD1" w:rsidRDefault="00883DD1" w:rsidP="00883DD1">
      <w:pPr>
        <w:pStyle w:val="CommentText"/>
        <w:bidi w:val="0"/>
      </w:pPr>
      <w:r>
        <w:t xml:space="preserve">When talking about the technical essence, while you can have a positive outlook, it is really important to ensure that you only talk about available non-confidential data. Mentioning something that doesn’t exist backs you into a corner, that you cannot defend. </w:t>
      </w:r>
    </w:p>
    <w:p w14:paraId="53B17DB6" w14:textId="77777777" w:rsidR="00883DD1" w:rsidRDefault="00883DD1" w:rsidP="00883DD1">
      <w:pPr>
        <w:pStyle w:val="CommentText"/>
        <w:bidi w:val="0"/>
      </w:pPr>
    </w:p>
    <w:p w14:paraId="1A9DE7B1" w14:textId="5B430EF7" w:rsidR="00883DD1" w:rsidRDefault="00883DD1" w:rsidP="007E1E7A">
      <w:pPr>
        <w:pStyle w:val="CommentText"/>
        <w:bidi w:val="0"/>
      </w:pPr>
      <w:r>
        <w:t xml:space="preserve">Generally the perspective here for commercialization is as such: The </w:t>
      </w:r>
      <w:proofErr w:type="spellStart"/>
      <w:r>
        <w:t>Erans</w:t>
      </w:r>
      <w:proofErr w:type="spellEnd"/>
      <w:r>
        <w:t xml:space="preserve"> have done a good job setting up the stage with strong data and reaching a good pre-clinical stage. Now, we can approach companies and besides trying to convince </w:t>
      </w:r>
      <w:r w:rsidR="007E1E7A">
        <w:t xml:space="preserve">them to directly </w:t>
      </w:r>
      <w:r>
        <w:t>license a patent that covers</w:t>
      </w:r>
      <w:r w:rsidR="007E1E7A">
        <w:t xml:space="preserve"> this algorithm and </w:t>
      </w:r>
    </w:p>
  </w:comment>
  <w:comment w:id="15" w:author="Jacob Orry Fierer" w:date="2018-11-26T16:13:00Z" w:initials="JOF">
    <w:p w14:paraId="4B440CD9" w14:textId="4D762A33" w:rsidR="009252FF" w:rsidRDefault="009252FF" w:rsidP="009252FF">
      <w:pPr>
        <w:pStyle w:val="CommentText"/>
        <w:bidi w:val="0"/>
      </w:pPr>
      <w:r>
        <w:rPr>
          <w:rStyle w:val="CommentReference"/>
        </w:rPr>
        <w:annotationRef/>
      </w:r>
      <w:r>
        <w:t xml:space="preserve">I think this part could be a bit redundant with the development status section. </w:t>
      </w:r>
      <w:r w:rsidR="00D87D55">
        <w:t xml:space="preserve">But I would say </w:t>
      </w:r>
      <w:proofErr w:type="spellStart"/>
      <w:r w:rsidR="00D87D55">
        <w:t>lets</w:t>
      </w:r>
      <w:proofErr w:type="spellEnd"/>
      <w:r w:rsidR="00D87D55">
        <w:t xml:space="preserve"> keep it for now, because Shay will want to re-review the material. </w:t>
      </w:r>
      <w:bookmarkStart w:id="27" w:name="_GoBack"/>
      <w:bookmarkEnd w:id="27"/>
    </w:p>
  </w:comment>
  <w:comment w:id="26" w:author="Jacob Orry Fierer" w:date="2018-11-26T15:47:00Z" w:initials="JOF">
    <w:p w14:paraId="4CE18020" w14:textId="77777777" w:rsidR="00D60515" w:rsidRDefault="00D60515" w:rsidP="007E1E7A">
      <w:pPr>
        <w:pStyle w:val="CommentText"/>
        <w:bidi w:val="0"/>
      </w:pPr>
      <w:r>
        <w:rPr>
          <w:rStyle w:val="CommentReference"/>
        </w:rPr>
        <w:annotationRef/>
      </w:r>
      <w:r w:rsidR="007E1E7A">
        <w:t>The reason I wrote it this way, is because the patent is focused on relapsing obesity or weight re-gain. The way the sentence was written originally someone could take it as also a method for reducing a person who been constantly obese. While in theory there is nothing wrong with that, when looking at the patent claims currently available:</w:t>
      </w:r>
    </w:p>
    <w:p w14:paraId="38254E1B" w14:textId="2EA36607" w:rsidR="007E1E7A" w:rsidRDefault="007E1E7A" w:rsidP="007E1E7A">
      <w:pPr>
        <w:pStyle w:val="CommentText"/>
        <w:bidi w:val="0"/>
      </w:pPr>
      <w:hyperlink r:id="rId2" w:history="1">
        <w:r w:rsidRPr="003B17E1">
          <w:rPr>
            <w:rStyle w:val="Hyperlink"/>
          </w:rPr>
          <w:t>https://worldwide.espacenet.com/publicationDetails/claims?CC=WO&amp;NR=2017138007A1&amp;KC=A1&amp;FT=D&amp;ND=3&amp;date=20170817&amp;DB=&amp;locale=en_EP#</w:t>
        </w:r>
      </w:hyperlink>
    </w:p>
    <w:p w14:paraId="55927710" w14:textId="77777777" w:rsidR="007E1E7A" w:rsidRDefault="007E1E7A" w:rsidP="007E1E7A">
      <w:pPr>
        <w:pStyle w:val="CommentText"/>
        <w:bidi w:val="0"/>
      </w:pPr>
    </w:p>
    <w:p w14:paraId="28953B2F" w14:textId="52DBCB35" w:rsidR="007E1E7A" w:rsidRDefault="007E1E7A" w:rsidP="007E1E7A">
      <w:pPr>
        <w:pStyle w:val="CommentText"/>
        <w:bidi w:val="0"/>
      </w:pPr>
      <w:r>
        <w:t xml:space="preserve">They always put it in the context of weight regain or gaining weight from a target weight. This is subtle but nuance is important because the patent only covers the concept of someone who has lost a lot of weight either from diet or surgical intervention (i.e. stomach stapling) rather than someone who has been obese constantly. </w:t>
      </w:r>
    </w:p>
  </w:comment>
  <w:comment w:id="31" w:author="Jacob Orry Fierer" w:date="2018-11-26T16:04:00Z" w:initials="JOF">
    <w:p w14:paraId="48705DCD" w14:textId="38354FDD" w:rsidR="006331CA" w:rsidRDefault="006331CA" w:rsidP="006331CA">
      <w:pPr>
        <w:pStyle w:val="CommentText"/>
        <w:bidi w:val="0"/>
      </w:pPr>
      <w:r>
        <w:rPr>
          <w:rStyle w:val="CommentReference"/>
        </w:rPr>
        <w:annotationRef/>
      </w:r>
      <w:r>
        <w:t xml:space="preserve">We have no data to prove this in humans. Nonetheless that is the selling point and would be of great interest to many companies. A clear example is the sister technology to this – </w:t>
      </w:r>
      <w:proofErr w:type="spellStart"/>
      <w:r>
        <w:t>DayTwo</w:t>
      </w:r>
      <w:proofErr w:type="spellEnd"/>
      <w:r>
        <w:t xml:space="preserve">. </w:t>
      </w:r>
    </w:p>
  </w:comment>
  <w:comment w:id="40" w:author="Jacob Orry Fierer" w:date="2018-11-26T16:08:00Z" w:initials="JOF">
    <w:p w14:paraId="67E460F4" w14:textId="45EC17B6" w:rsidR="006331CA" w:rsidRDefault="006331CA" w:rsidP="006331CA">
      <w:pPr>
        <w:pStyle w:val="CommentText"/>
        <w:bidi w:val="0"/>
      </w:pPr>
      <w:r>
        <w:rPr>
          <w:rStyle w:val="CommentReference"/>
        </w:rPr>
        <w:annotationRef/>
      </w:r>
      <w:r>
        <w:t xml:space="preserve">The reason I am adding a footnote is because people sometimes print this out. We want to make it as easy as possible for them to find the publication. Also I understand that you are quite computer </w:t>
      </w:r>
      <w:proofErr w:type="spellStart"/>
      <w:r>
        <w:t>savy</w:t>
      </w:r>
      <w:proofErr w:type="spellEnd"/>
      <w:r>
        <w:t xml:space="preserve">, in that even by being a Linux user (Ubuntu distribution), these things come naturally to you that you can make a PDF have a web link. I promise you this will escape many people. Make it as simple as possible for people.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212401" w15:done="0"/>
  <w15:commentEx w15:paraId="034431EC" w15:done="0"/>
  <w15:commentEx w15:paraId="270CAE56" w15:done="0"/>
  <w15:commentEx w15:paraId="1A9DE7B1" w15:paraIdParent="270CAE56" w15:done="0"/>
  <w15:commentEx w15:paraId="4B440CD9" w15:done="0"/>
  <w15:commentEx w15:paraId="28953B2F" w15:done="0"/>
  <w15:commentEx w15:paraId="48705DCD" w15:done="0"/>
  <w15:commentEx w15:paraId="67E460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30FAE" w14:textId="77777777" w:rsidR="006717C3" w:rsidRDefault="00163B3D">
      <w:r>
        <w:separator/>
      </w:r>
    </w:p>
  </w:endnote>
  <w:endnote w:type="continuationSeparator" w:id="0">
    <w:p w14:paraId="350F2F51" w14:textId="77777777" w:rsidR="006717C3" w:rsidRDefault="0016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57B58" w14:textId="77777777" w:rsidR="006717C3" w:rsidRDefault="00163B3D">
      <w:r>
        <w:separator/>
      </w:r>
    </w:p>
  </w:footnote>
  <w:footnote w:type="continuationSeparator" w:id="0">
    <w:p w14:paraId="745D834D" w14:textId="77777777" w:rsidR="006717C3" w:rsidRDefault="00163B3D">
      <w:r>
        <w:continuationSeparator/>
      </w:r>
    </w:p>
  </w:footnote>
  <w:footnote w:id="1">
    <w:p w14:paraId="3A9ADADC" w14:textId="5B4DF9EF" w:rsidR="006331CA" w:rsidRDefault="006331CA" w:rsidP="006331CA">
      <w:pPr>
        <w:pStyle w:val="FootnoteText"/>
        <w:bidi w:val="0"/>
        <w:pPrChange w:id="42" w:author="Jacob Orry Fierer" w:date="2018-11-26T16:07:00Z">
          <w:pPr>
            <w:pStyle w:val="FootnoteText"/>
          </w:pPr>
        </w:pPrChange>
      </w:pPr>
      <w:ins w:id="43" w:author="Jacob Orry Fierer" w:date="2018-11-26T16:07:00Z">
        <w:r>
          <w:rPr>
            <w:rStyle w:val="FootnoteReference"/>
          </w:rPr>
          <w:footnoteRef/>
        </w:r>
        <w:r>
          <w:rPr>
            <w:rtl/>
          </w:rPr>
          <w:t xml:space="preserve"> </w:t>
        </w:r>
      </w:ins>
      <w:proofErr w:type="spellStart"/>
      <w:ins w:id="44" w:author="Jacob Orry Fierer" w:date="2018-11-26T16:08:00Z">
        <w:r>
          <w:t>Thaiss</w:t>
        </w:r>
        <w:proofErr w:type="spellEnd"/>
        <w:r>
          <w:t xml:space="preserve"> CA et al. </w:t>
        </w:r>
      </w:ins>
      <w:ins w:id="45" w:author="Jacob Orry Fierer" w:date="2018-11-26T16:07:00Z">
        <w:r w:rsidRPr="006331CA">
          <w:t>Persistent microbiome alterations modulate the rate of post-dieting weight regain.</w:t>
        </w:r>
        <w:r>
          <w:t xml:space="preserve"> </w:t>
        </w:r>
      </w:ins>
      <w:ins w:id="46" w:author="Jacob Orry Fierer" w:date="2018-11-26T16:08:00Z">
        <w:r w:rsidRPr="006331CA">
          <w:t xml:space="preserve">Nature. </w:t>
        </w:r>
        <w:proofErr w:type="gramStart"/>
        <w:r w:rsidRPr="006331CA">
          <w:t>2016</w:t>
        </w:r>
        <w:proofErr w:type="gramEnd"/>
        <w:r w:rsidRPr="006331CA">
          <w:t xml:space="preserve"> Nov 24. </w:t>
        </w:r>
        <w:proofErr w:type="spellStart"/>
        <w:r w:rsidRPr="006331CA">
          <w:t>doi</w:t>
        </w:r>
        <w:proofErr w:type="spellEnd"/>
        <w:r w:rsidRPr="006331CA">
          <w:t>: 10.1038/nature20796</w:t>
        </w:r>
        <w: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F22AD" w14:textId="355C1AC9" w:rsidR="0023274D" w:rsidRPr="0023274D" w:rsidRDefault="0023274D" w:rsidP="0023274D">
    <w:pPr>
      <w:tabs>
        <w:tab w:val="left" w:pos="6804"/>
      </w:tabs>
      <w:bidi w:val="0"/>
      <w:spacing w:after="120"/>
      <w:jc w:val="right"/>
      <w:rPr>
        <w:color w:val="FFFFFF" w:themeColor="background1"/>
      </w:rPr>
    </w:pPr>
    <w:r w:rsidRPr="0023274D">
      <w:rPr>
        <w:color w:val="FFFFFF" w:themeColor="background1"/>
      </w:rPr>
      <w:t>Last updated 2018-11-25</w:t>
    </w:r>
  </w:p>
  <w:p w14:paraId="155854E8" w14:textId="1F1B5F2E" w:rsidR="00BC2876" w:rsidRDefault="00163B3D" w:rsidP="0023274D">
    <w:pPr>
      <w:tabs>
        <w:tab w:val="left" w:pos="6804"/>
      </w:tabs>
      <w:bidi w:val="0"/>
      <w:spacing w:after="120"/>
      <w:jc w:val="both"/>
    </w:pPr>
    <w:r>
      <w:rPr>
        <w:rFonts w:ascii="Calibri" w:eastAsia="Calibri" w:hAnsi="Calibri" w:cs="Calibri"/>
        <w:noProof/>
        <w:sz w:val="22"/>
        <w:szCs w:val="22"/>
      </w:rPr>
      <w:drawing>
        <wp:inline distT="0" distB="0" distL="0" distR="0" wp14:anchorId="45F352C4" wp14:editId="22BB0BD0">
          <wp:extent cx="4587240" cy="764540"/>
          <wp:effectExtent l="0" t="0" r="0" b="0"/>
          <wp:docPr id="2" name="image2.jpg" descr="letter1c"/>
          <wp:cNvGraphicFramePr/>
          <a:graphic xmlns:a="http://schemas.openxmlformats.org/drawingml/2006/main">
            <a:graphicData uri="http://schemas.openxmlformats.org/drawingml/2006/picture">
              <pic:pic xmlns:pic="http://schemas.openxmlformats.org/drawingml/2006/picture">
                <pic:nvPicPr>
                  <pic:cNvPr id="0" name="image2.jpg" descr="letter1c"/>
                  <pic:cNvPicPr preferRelativeResize="0"/>
                </pic:nvPicPr>
                <pic:blipFill>
                  <a:blip r:embed="rId1"/>
                  <a:srcRect/>
                  <a:stretch>
                    <a:fillRect/>
                  </a:stretch>
                </pic:blipFill>
                <pic:spPr>
                  <a:xfrm>
                    <a:off x="0" y="0"/>
                    <a:ext cx="4587240" cy="7645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24D4B"/>
    <w:multiLevelType w:val="multilevel"/>
    <w:tmpl w:val="085E7C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71E67EF"/>
    <w:multiLevelType w:val="multilevel"/>
    <w:tmpl w:val="02DCF22C"/>
    <w:lvl w:ilvl="0">
      <w:start w:val="1"/>
      <w:numFmt w:val="bullet"/>
      <w:lvlText w:val="●"/>
      <w:lvlJc w:val="left"/>
      <w:pPr>
        <w:ind w:left="360" w:hanging="360"/>
      </w:pPr>
      <w:rPr>
        <w:rFonts w:ascii="Noto Sans Symbols" w:eastAsia="Noto Sans Symbols" w:hAnsi="Noto Sans Symbols" w:cs="Noto Sans Symbols"/>
        <w:b/>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Orry Fierer">
    <w15:presenceInfo w15:providerId="AD" w15:userId="S-1-5-21-823112683-2379360860-3195701375-1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876"/>
    <w:rsid w:val="00012E32"/>
    <w:rsid w:val="000170CB"/>
    <w:rsid w:val="00112C52"/>
    <w:rsid w:val="00163B3D"/>
    <w:rsid w:val="0023274D"/>
    <w:rsid w:val="002E5F93"/>
    <w:rsid w:val="003167D0"/>
    <w:rsid w:val="006331CA"/>
    <w:rsid w:val="006717C3"/>
    <w:rsid w:val="007E1E7A"/>
    <w:rsid w:val="00883DD1"/>
    <w:rsid w:val="00892C2C"/>
    <w:rsid w:val="009252FF"/>
    <w:rsid w:val="00BC2876"/>
    <w:rsid w:val="00D60515"/>
    <w:rsid w:val="00D87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36598"/>
  <w15:docId w15:val="{EABCB209-FC9A-4EDF-B0B9-33C02720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sz w:val="24"/>
        <w:szCs w:val="24"/>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12C52"/>
    <w:pPr>
      <w:tabs>
        <w:tab w:val="center" w:pos="4320"/>
        <w:tab w:val="right" w:pos="8640"/>
      </w:tabs>
    </w:pPr>
  </w:style>
  <w:style w:type="character" w:customStyle="1" w:styleId="HeaderChar">
    <w:name w:val="Header Char"/>
    <w:basedOn w:val="DefaultParagraphFont"/>
    <w:link w:val="Header"/>
    <w:uiPriority w:val="99"/>
    <w:rsid w:val="00112C52"/>
  </w:style>
  <w:style w:type="paragraph" w:styleId="Footer">
    <w:name w:val="footer"/>
    <w:basedOn w:val="Normal"/>
    <w:link w:val="FooterChar"/>
    <w:uiPriority w:val="99"/>
    <w:unhideWhenUsed/>
    <w:rsid w:val="00112C52"/>
    <w:pPr>
      <w:tabs>
        <w:tab w:val="center" w:pos="4320"/>
        <w:tab w:val="right" w:pos="8640"/>
      </w:tabs>
    </w:pPr>
  </w:style>
  <w:style w:type="character" w:customStyle="1" w:styleId="FooterChar">
    <w:name w:val="Footer Char"/>
    <w:basedOn w:val="DefaultParagraphFont"/>
    <w:link w:val="Footer"/>
    <w:uiPriority w:val="99"/>
    <w:rsid w:val="00112C52"/>
  </w:style>
  <w:style w:type="paragraph" w:styleId="CommentSubject">
    <w:name w:val="annotation subject"/>
    <w:basedOn w:val="CommentText"/>
    <w:next w:val="CommentText"/>
    <w:link w:val="CommentSubjectChar"/>
    <w:uiPriority w:val="99"/>
    <w:semiHidden/>
    <w:unhideWhenUsed/>
    <w:rsid w:val="0023274D"/>
    <w:rPr>
      <w:b/>
      <w:bCs/>
    </w:rPr>
  </w:style>
  <w:style w:type="character" w:customStyle="1" w:styleId="CommentSubjectChar">
    <w:name w:val="Comment Subject Char"/>
    <w:basedOn w:val="CommentTextChar"/>
    <w:link w:val="CommentSubject"/>
    <w:uiPriority w:val="99"/>
    <w:semiHidden/>
    <w:rsid w:val="0023274D"/>
    <w:rPr>
      <w:b/>
      <w:bCs/>
      <w:sz w:val="20"/>
      <w:szCs w:val="20"/>
    </w:rPr>
  </w:style>
  <w:style w:type="paragraph" w:styleId="BalloonText">
    <w:name w:val="Balloon Text"/>
    <w:basedOn w:val="Normal"/>
    <w:link w:val="BalloonTextChar"/>
    <w:uiPriority w:val="99"/>
    <w:semiHidden/>
    <w:unhideWhenUsed/>
    <w:rsid w:val="00232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74D"/>
    <w:rPr>
      <w:rFonts w:ascii="Segoe UI" w:hAnsi="Segoe UI" w:cs="Segoe UI"/>
      <w:sz w:val="18"/>
      <w:szCs w:val="18"/>
    </w:rPr>
  </w:style>
  <w:style w:type="character" w:styleId="Hyperlink">
    <w:name w:val="Hyperlink"/>
    <w:basedOn w:val="DefaultParagraphFont"/>
    <w:uiPriority w:val="99"/>
    <w:unhideWhenUsed/>
    <w:rsid w:val="00883DD1"/>
    <w:rPr>
      <w:color w:val="0000FF" w:themeColor="hyperlink"/>
      <w:u w:val="single"/>
    </w:rPr>
  </w:style>
  <w:style w:type="paragraph" w:styleId="FootnoteText">
    <w:name w:val="footnote text"/>
    <w:basedOn w:val="Normal"/>
    <w:link w:val="FootnoteTextChar"/>
    <w:uiPriority w:val="99"/>
    <w:semiHidden/>
    <w:unhideWhenUsed/>
    <w:rsid w:val="006331CA"/>
    <w:rPr>
      <w:sz w:val="20"/>
      <w:szCs w:val="20"/>
    </w:rPr>
  </w:style>
  <w:style w:type="character" w:customStyle="1" w:styleId="FootnoteTextChar">
    <w:name w:val="Footnote Text Char"/>
    <w:basedOn w:val="DefaultParagraphFont"/>
    <w:link w:val="FootnoteText"/>
    <w:uiPriority w:val="99"/>
    <w:semiHidden/>
    <w:rsid w:val="006331CA"/>
    <w:rPr>
      <w:sz w:val="20"/>
      <w:szCs w:val="20"/>
    </w:rPr>
  </w:style>
  <w:style w:type="character" w:styleId="FootnoteReference">
    <w:name w:val="footnote reference"/>
    <w:basedOn w:val="DefaultParagraphFont"/>
    <w:uiPriority w:val="99"/>
    <w:semiHidden/>
    <w:unhideWhenUsed/>
    <w:rsid w:val="00633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27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orldwide.espacenet.com/publicationDetails/claims?CC=WO&amp;NR=2017138007A1&amp;KC=A1&amp;FT=D&amp;ND=3&amp;date=20170817&amp;DB=&amp;locale=en_EP#" TargetMode="External"/><Relationship Id="rId1" Type="http://schemas.openxmlformats.org/officeDocument/2006/relationships/hyperlink" Target="https://www.sciencedaily.com/releases/2018/09/180906141640.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nature2079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4EE8B-6FB1-45A4-B756-6C9453F0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Weizmann Institute of Sceince</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Orry Fierer</dc:creator>
  <cp:lastModifiedBy>Jacob Orry Fierer</cp:lastModifiedBy>
  <cp:revision>3</cp:revision>
  <dcterms:created xsi:type="dcterms:W3CDTF">2018-11-26T14:22:00Z</dcterms:created>
  <dcterms:modified xsi:type="dcterms:W3CDTF">2018-11-26T14:23:00Z</dcterms:modified>
</cp:coreProperties>
</file>