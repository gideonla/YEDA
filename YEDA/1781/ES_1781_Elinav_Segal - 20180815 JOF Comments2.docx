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731E6" w14:textId="77777777" w:rsidR="00D3523D" w:rsidRDefault="00117B3D" w:rsidP="006B2C6F">
      <w:pPr>
        <w:bidi w:val="0"/>
        <w:jc w:val="both"/>
      </w:pPr>
      <w:bookmarkStart w:id="0" w:name="_kib10lkfqqmn" w:colFirst="0" w:colLast="0"/>
      <w:bookmarkEnd w:id="0"/>
      <w:r>
        <w:rPr>
          <w:rFonts w:ascii="Calibri" w:eastAsia="Calibri" w:hAnsi="Calibri" w:cs="Calibri"/>
          <w:b/>
          <w:color w:val="C0504D"/>
          <w:sz w:val="28"/>
          <w:szCs w:val="28"/>
        </w:rPr>
        <w:t>A Method for Microbiome-</w:t>
      </w:r>
      <w:del w:id="1" w:author="Jacob Orry Fierer" w:date="2018-08-15T09:29:00Z">
        <w:r w:rsidDel="006B2C6F">
          <w:rPr>
            <w:rFonts w:ascii="Calibri" w:eastAsia="Calibri" w:hAnsi="Calibri" w:cs="Calibri"/>
            <w:b/>
            <w:color w:val="C0504D"/>
            <w:sz w:val="28"/>
            <w:szCs w:val="28"/>
          </w:rPr>
          <w:delText xml:space="preserve">based </w:delText>
        </w:r>
      </w:del>
      <w:ins w:id="2" w:author="Jacob Orry Fierer" w:date="2018-08-15T09:29:00Z">
        <w:r w:rsidR="006B2C6F">
          <w:rPr>
            <w:rFonts w:ascii="Calibri" w:eastAsia="Calibri" w:hAnsi="Calibri" w:cs="Calibri"/>
            <w:b/>
            <w:color w:val="C0504D"/>
            <w:sz w:val="28"/>
            <w:szCs w:val="28"/>
          </w:rPr>
          <w:t xml:space="preserve">Based </w:t>
        </w:r>
      </w:ins>
      <w:r>
        <w:rPr>
          <w:rFonts w:ascii="Calibri" w:eastAsia="Calibri" w:hAnsi="Calibri" w:cs="Calibri"/>
          <w:b/>
          <w:color w:val="C0504D"/>
          <w:sz w:val="28"/>
          <w:szCs w:val="28"/>
        </w:rPr>
        <w:t>Prediction, Diagnosis</w:t>
      </w:r>
      <w:ins w:id="3" w:author="Jacob Orry Fierer" w:date="2018-08-15T09:05:00Z">
        <w:r w:rsidR="00574D32">
          <w:rPr>
            <w:rFonts w:ascii="Calibri" w:eastAsia="Calibri" w:hAnsi="Calibri" w:cs="Calibri"/>
            <w:b/>
            <w:color w:val="C0504D"/>
            <w:sz w:val="28"/>
            <w:szCs w:val="28"/>
          </w:rPr>
          <w:t>,</w:t>
        </w:r>
      </w:ins>
      <w:r>
        <w:rPr>
          <w:rFonts w:ascii="Calibri" w:eastAsia="Calibri" w:hAnsi="Calibri" w:cs="Calibri"/>
          <w:b/>
          <w:color w:val="C0504D"/>
          <w:sz w:val="28"/>
          <w:szCs w:val="28"/>
        </w:rPr>
        <w:t xml:space="preserve"> and Treatment of Relapsing Obesity:</w:t>
      </w:r>
    </w:p>
    <w:p w14:paraId="1EC22331" w14:textId="4DD33B47" w:rsidR="00D3523D" w:rsidRDefault="00117B3D" w:rsidP="00C06C99">
      <w:pPr>
        <w:bidi w:val="0"/>
        <w:jc w:val="both"/>
        <w:pPrChange w:id="4" w:author="Jacob Orry Fierer" w:date="2018-08-15T14:19:00Z">
          <w:pPr>
            <w:bidi w:val="0"/>
            <w:jc w:val="both"/>
          </w:pPr>
        </w:pPrChange>
      </w:pPr>
      <w:r>
        <w:rPr>
          <w:rFonts w:ascii="Calibri" w:eastAsia="Calibri" w:hAnsi="Calibri" w:cs="Calibri"/>
          <w:b/>
          <w:sz w:val="36"/>
          <w:szCs w:val="36"/>
          <w:u w:val="single"/>
        </w:rPr>
        <w:t xml:space="preserve">A Novel Method for Maintaining Target Body Weight Following </w:t>
      </w:r>
      <w:commentRangeStart w:id="5"/>
      <w:del w:id="6" w:author="Jacob Orry Fierer" w:date="2018-08-15T14:19:00Z">
        <w:r w:rsidDel="00C06C99">
          <w:rPr>
            <w:rFonts w:ascii="Calibri" w:eastAsia="Calibri" w:hAnsi="Calibri" w:cs="Calibri"/>
            <w:b/>
            <w:sz w:val="36"/>
            <w:szCs w:val="36"/>
            <w:u w:val="single"/>
          </w:rPr>
          <w:delText>a Diet</w:delText>
        </w:r>
      </w:del>
      <w:ins w:id="7" w:author="Jacob Orry Fierer" w:date="2018-08-15T14:19:00Z">
        <w:r w:rsidR="00C06C99">
          <w:rPr>
            <w:rFonts w:ascii="Calibri" w:eastAsia="Calibri" w:hAnsi="Calibri" w:cs="Calibri"/>
            <w:b/>
            <w:sz w:val="36"/>
            <w:szCs w:val="36"/>
            <w:u w:val="single"/>
          </w:rPr>
          <w:t>Weight Loss Intervention</w:t>
        </w:r>
      </w:ins>
      <w:r>
        <w:rPr>
          <w:rFonts w:ascii="Calibri" w:eastAsia="Calibri" w:hAnsi="Calibri" w:cs="Calibri"/>
          <w:b/>
          <w:sz w:val="36"/>
          <w:szCs w:val="36"/>
          <w:u w:val="single"/>
        </w:rPr>
        <w:t xml:space="preserve"> </w:t>
      </w:r>
      <w:commentRangeEnd w:id="5"/>
      <w:r w:rsidR="009B7C9B">
        <w:rPr>
          <w:rStyle w:val="CommentReference"/>
        </w:rPr>
        <w:commentReference w:id="5"/>
      </w:r>
      <w:r>
        <w:rPr>
          <w:rFonts w:ascii="Calibri" w:eastAsia="Calibri" w:hAnsi="Calibri" w:cs="Calibri"/>
          <w:b/>
          <w:sz w:val="36"/>
          <w:szCs w:val="36"/>
          <w:u w:val="single"/>
        </w:rPr>
        <w:t xml:space="preserve">Using Gut </w:t>
      </w:r>
      <w:proofErr w:type="gramStart"/>
      <w:r>
        <w:rPr>
          <w:rFonts w:ascii="Calibri" w:eastAsia="Calibri" w:hAnsi="Calibri" w:cs="Calibri"/>
          <w:b/>
          <w:sz w:val="36"/>
          <w:szCs w:val="36"/>
          <w:u w:val="single"/>
        </w:rPr>
        <w:t>Microbiome  Analysis</w:t>
      </w:r>
      <w:proofErr w:type="gramEnd"/>
    </w:p>
    <w:p w14:paraId="18CCD217" w14:textId="77777777" w:rsidR="00D3523D" w:rsidRDefault="00D3523D" w:rsidP="00117B3D">
      <w:pPr>
        <w:bidi w:val="0"/>
        <w:jc w:val="both"/>
      </w:pPr>
    </w:p>
    <w:tbl>
      <w:tblPr>
        <w:tblStyle w:val="a"/>
        <w:tblW w:w="6554" w:type="dxa"/>
        <w:tblInd w:w="109" w:type="dxa"/>
        <w:tblBorders>
          <w:top w:val="single" w:sz="8" w:space="0" w:color="8064A2"/>
          <w:bottom w:val="single" w:sz="8" w:space="0" w:color="8064A2"/>
          <w:insideH w:val="single" w:sz="8" w:space="0" w:color="8064A2"/>
        </w:tblBorders>
        <w:tblLayout w:type="fixed"/>
        <w:tblLook w:val="0000" w:firstRow="0" w:lastRow="0" w:firstColumn="0" w:lastColumn="0" w:noHBand="0" w:noVBand="0"/>
      </w:tblPr>
      <w:tblGrid>
        <w:gridCol w:w="2543"/>
        <w:gridCol w:w="4011"/>
      </w:tblGrid>
      <w:tr w:rsidR="00D3523D" w14:paraId="765F99C5" w14:textId="77777777">
        <w:trPr>
          <w:trHeight w:val="160"/>
        </w:trPr>
        <w:tc>
          <w:tcPr>
            <w:tcW w:w="2543" w:type="dxa"/>
            <w:tcBorders>
              <w:top w:val="single" w:sz="8" w:space="0" w:color="8064A2"/>
              <w:bottom w:val="single" w:sz="8" w:space="0" w:color="8064A2"/>
            </w:tcBorders>
            <w:shd w:val="clear" w:color="auto" w:fill="E5DFEC"/>
          </w:tcPr>
          <w:p w14:paraId="04A4742E" w14:textId="77777777" w:rsidR="00D3523D" w:rsidRDefault="00117B3D" w:rsidP="00117B3D">
            <w:pPr>
              <w:widowControl w:val="0"/>
              <w:pBdr>
                <w:top w:val="nil"/>
                <w:left w:val="nil"/>
                <w:bottom w:val="nil"/>
                <w:right w:val="nil"/>
                <w:between w:val="nil"/>
              </w:pBdr>
              <w:bidi w:val="0"/>
              <w:ind w:right="-97"/>
              <w:rPr>
                <w:sz w:val="20"/>
                <w:szCs w:val="20"/>
              </w:rPr>
            </w:pPr>
            <w:r>
              <w:rPr>
                <w:rFonts w:ascii="Calibri" w:eastAsia="Calibri" w:hAnsi="Calibri" w:cs="Calibri"/>
                <w:b/>
                <w:sz w:val="20"/>
                <w:szCs w:val="20"/>
              </w:rPr>
              <w:t xml:space="preserve">Project Number:                </w:t>
            </w:r>
          </w:p>
        </w:tc>
        <w:tc>
          <w:tcPr>
            <w:tcW w:w="4011" w:type="dxa"/>
            <w:tcBorders>
              <w:top w:val="single" w:sz="8" w:space="0" w:color="8064A2"/>
              <w:bottom w:val="single" w:sz="8" w:space="0" w:color="8064A2"/>
            </w:tcBorders>
            <w:shd w:val="clear" w:color="auto" w:fill="E5DFEC"/>
          </w:tcPr>
          <w:p w14:paraId="3409C88D" w14:textId="77777777" w:rsidR="00D3523D" w:rsidRDefault="00117B3D" w:rsidP="00117B3D">
            <w:pPr>
              <w:widowControl w:val="0"/>
              <w:pBdr>
                <w:top w:val="nil"/>
                <w:left w:val="nil"/>
                <w:bottom w:val="nil"/>
                <w:right w:val="nil"/>
                <w:between w:val="nil"/>
              </w:pBdr>
              <w:bidi w:val="0"/>
              <w:ind w:right="-97"/>
              <w:jc w:val="both"/>
              <w:rPr>
                <w:sz w:val="20"/>
                <w:szCs w:val="20"/>
              </w:rPr>
            </w:pPr>
            <w:r>
              <w:rPr>
                <w:rFonts w:ascii="Calibri" w:eastAsia="Calibri" w:hAnsi="Calibri" w:cs="Calibri"/>
                <w:sz w:val="20"/>
                <w:szCs w:val="20"/>
              </w:rPr>
              <w:t>1781</w:t>
            </w:r>
          </w:p>
        </w:tc>
      </w:tr>
      <w:tr w:rsidR="00D3523D" w14:paraId="4FA860EF" w14:textId="77777777">
        <w:trPr>
          <w:trHeight w:val="160"/>
        </w:trPr>
        <w:tc>
          <w:tcPr>
            <w:tcW w:w="2543" w:type="dxa"/>
            <w:tcBorders>
              <w:top w:val="single" w:sz="8" w:space="0" w:color="8064A2"/>
              <w:bottom w:val="single" w:sz="8" w:space="0" w:color="8064A2"/>
            </w:tcBorders>
            <w:shd w:val="clear" w:color="auto" w:fill="CCC1D9"/>
          </w:tcPr>
          <w:p w14:paraId="4C9AFE85" w14:textId="77777777" w:rsidR="00D3523D" w:rsidRDefault="00117B3D" w:rsidP="00117B3D">
            <w:pPr>
              <w:widowControl w:val="0"/>
              <w:pBdr>
                <w:top w:val="nil"/>
                <w:left w:val="nil"/>
                <w:bottom w:val="nil"/>
                <w:right w:val="nil"/>
                <w:between w:val="nil"/>
              </w:pBdr>
              <w:bidi w:val="0"/>
              <w:ind w:right="-97"/>
              <w:jc w:val="both"/>
              <w:rPr>
                <w:sz w:val="20"/>
                <w:szCs w:val="20"/>
              </w:rPr>
            </w:pPr>
            <w:r>
              <w:rPr>
                <w:rFonts w:ascii="Calibri" w:eastAsia="Calibri" w:hAnsi="Calibri" w:cs="Calibri"/>
                <w:b/>
                <w:sz w:val="20"/>
                <w:szCs w:val="20"/>
              </w:rPr>
              <w:t xml:space="preserve">Principal Investigators: </w:t>
            </w:r>
          </w:p>
        </w:tc>
        <w:tc>
          <w:tcPr>
            <w:tcW w:w="4011" w:type="dxa"/>
            <w:tcBorders>
              <w:top w:val="single" w:sz="8" w:space="0" w:color="8064A2"/>
              <w:bottom w:val="single" w:sz="8" w:space="0" w:color="8064A2"/>
            </w:tcBorders>
            <w:shd w:val="clear" w:color="auto" w:fill="CCC1D9"/>
          </w:tcPr>
          <w:p w14:paraId="71231A24" w14:textId="77777777" w:rsidR="00D3523D" w:rsidRDefault="00117B3D" w:rsidP="00117B3D">
            <w:pPr>
              <w:widowControl w:val="0"/>
              <w:pBdr>
                <w:top w:val="nil"/>
                <w:left w:val="nil"/>
                <w:bottom w:val="nil"/>
                <w:right w:val="nil"/>
                <w:between w:val="nil"/>
              </w:pBdr>
              <w:bidi w:val="0"/>
              <w:ind w:right="-97"/>
              <w:jc w:val="both"/>
              <w:rPr>
                <w:rFonts w:ascii="Calibri" w:eastAsia="Calibri" w:hAnsi="Calibri" w:cs="Calibri"/>
                <w:sz w:val="20"/>
                <w:szCs w:val="20"/>
              </w:rPr>
            </w:pPr>
            <w:r>
              <w:rPr>
                <w:rFonts w:ascii="Calibri" w:eastAsia="Calibri" w:hAnsi="Calibri" w:cs="Calibri"/>
                <w:sz w:val="20"/>
                <w:szCs w:val="20"/>
              </w:rPr>
              <w:t xml:space="preserve">Prof. Eran Elinav </w:t>
            </w:r>
          </w:p>
          <w:p w14:paraId="6AAED182" w14:textId="77777777" w:rsidR="00D3523D" w:rsidRDefault="00117B3D" w:rsidP="00117B3D">
            <w:pPr>
              <w:widowControl w:val="0"/>
              <w:pBdr>
                <w:top w:val="nil"/>
                <w:left w:val="nil"/>
                <w:bottom w:val="nil"/>
                <w:right w:val="nil"/>
                <w:between w:val="nil"/>
              </w:pBdr>
              <w:bidi w:val="0"/>
              <w:ind w:right="-97"/>
              <w:jc w:val="both"/>
              <w:rPr>
                <w:sz w:val="20"/>
                <w:szCs w:val="20"/>
              </w:rPr>
            </w:pPr>
            <w:r>
              <w:rPr>
                <w:rFonts w:ascii="Calibri" w:eastAsia="Calibri" w:hAnsi="Calibri" w:cs="Calibri"/>
                <w:sz w:val="20"/>
                <w:szCs w:val="20"/>
              </w:rPr>
              <w:t xml:space="preserve">Prof. Eran Segal </w:t>
            </w:r>
          </w:p>
        </w:tc>
      </w:tr>
      <w:tr w:rsidR="00D3523D" w14:paraId="66E7E178" w14:textId="77777777">
        <w:trPr>
          <w:trHeight w:val="200"/>
        </w:trPr>
        <w:tc>
          <w:tcPr>
            <w:tcW w:w="2543" w:type="dxa"/>
            <w:tcBorders>
              <w:top w:val="single" w:sz="8" w:space="0" w:color="8064A2"/>
              <w:bottom w:val="single" w:sz="8" w:space="0" w:color="8064A2"/>
            </w:tcBorders>
            <w:shd w:val="clear" w:color="auto" w:fill="E5DFEC"/>
          </w:tcPr>
          <w:p w14:paraId="099BA292" w14:textId="77777777" w:rsidR="00D3523D" w:rsidRDefault="00117B3D" w:rsidP="00117B3D">
            <w:pPr>
              <w:widowControl w:val="0"/>
              <w:pBdr>
                <w:top w:val="nil"/>
                <w:left w:val="nil"/>
                <w:bottom w:val="nil"/>
                <w:right w:val="nil"/>
                <w:between w:val="nil"/>
              </w:pBdr>
              <w:bidi w:val="0"/>
              <w:ind w:right="-97"/>
              <w:jc w:val="both"/>
              <w:rPr>
                <w:sz w:val="20"/>
                <w:szCs w:val="20"/>
              </w:rPr>
            </w:pPr>
            <w:bookmarkStart w:id="8" w:name="_30j0zll" w:colFirst="0" w:colLast="0"/>
            <w:bookmarkEnd w:id="8"/>
            <w:r>
              <w:rPr>
                <w:rFonts w:ascii="Calibri" w:eastAsia="Calibri" w:hAnsi="Calibri" w:cs="Calibri"/>
                <w:b/>
                <w:sz w:val="20"/>
                <w:szCs w:val="20"/>
              </w:rPr>
              <w:t>Patent Status:</w:t>
            </w:r>
            <w:r>
              <w:rPr>
                <w:rFonts w:ascii="Calibri" w:eastAsia="Calibri" w:hAnsi="Calibri" w:cs="Calibri"/>
                <w:sz w:val="20"/>
                <w:szCs w:val="20"/>
              </w:rPr>
              <w:t xml:space="preserve">                </w:t>
            </w:r>
          </w:p>
        </w:tc>
        <w:tc>
          <w:tcPr>
            <w:tcW w:w="4011" w:type="dxa"/>
            <w:tcBorders>
              <w:top w:val="single" w:sz="8" w:space="0" w:color="8064A2"/>
              <w:bottom w:val="single" w:sz="8" w:space="0" w:color="8064A2"/>
            </w:tcBorders>
            <w:shd w:val="clear" w:color="auto" w:fill="E5DFEC"/>
          </w:tcPr>
          <w:p w14:paraId="32B8642D" w14:textId="77777777" w:rsidR="00D3523D" w:rsidRDefault="00117B3D" w:rsidP="00117B3D">
            <w:pPr>
              <w:widowControl w:val="0"/>
              <w:bidi w:val="0"/>
              <w:ind w:right="-97"/>
              <w:jc w:val="both"/>
              <w:rPr>
                <w:sz w:val="20"/>
                <w:szCs w:val="20"/>
              </w:rPr>
            </w:pPr>
            <w:bookmarkStart w:id="9" w:name="_1fob9te" w:colFirst="0" w:colLast="0"/>
            <w:bookmarkEnd w:id="9"/>
            <w:r>
              <w:rPr>
                <w:rFonts w:ascii="Calibri" w:eastAsia="Calibri" w:hAnsi="Calibri" w:cs="Calibri"/>
                <w:sz w:val="20"/>
                <w:szCs w:val="20"/>
              </w:rPr>
              <w:t>Pending</w:t>
            </w:r>
          </w:p>
        </w:tc>
      </w:tr>
      <w:tr w:rsidR="00D3523D" w14:paraId="1D298B8B" w14:textId="77777777">
        <w:trPr>
          <w:trHeight w:val="220"/>
        </w:trPr>
        <w:tc>
          <w:tcPr>
            <w:tcW w:w="2543" w:type="dxa"/>
            <w:tcBorders>
              <w:top w:val="single" w:sz="8" w:space="0" w:color="8064A2"/>
              <w:bottom w:val="single" w:sz="8" w:space="0" w:color="8064A2"/>
            </w:tcBorders>
            <w:shd w:val="clear" w:color="auto" w:fill="CCC1D9"/>
          </w:tcPr>
          <w:p w14:paraId="68C1B19A" w14:textId="77777777" w:rsidR="00D3523D" w:rsidRDefault="00117B3D" w:rsidP="00117B3D">
            <w:pPr>
              <w:widowControl w:val="0"/>
              <w:pBdr>
                <w:top w:val="nil"/>
                <w:left w:val="nil"/>
                <w:bottom w:val="nil"/>
                <w:right w:val="nil"/>
                <w:between w:val="nil"/>
              </w:pBdr>
              <w:bidi w:val="0"/>
              <w:ind w:right="-97"/>
              <w:jc w:val="both"/>
              <w:rPr>
                <w:rFonts w:ascii="Calibri" w:eastAsia="Calibri" w:hAnsi="Calibri" w:cs="Calibri"/>
                <w:b/>
                <w:sz w:val="20"/>
                <w:szCs w:val="20"/>
              </w:rPr>
            </w:pPr>
            <w:r>
              <w:rPr>
                <w:rFonts w:ascii="Calibri" w:eastAsia="Calibri" w:hAnsi="Calibri" w:cs="Calibri"/>
                <w:b/>
                <w:sz w:val="20"/>
                <w:szCs w:val="20"/>
              </w:rPr>
              <w:t>Last Updated:</w:t>
            </w:r>
          </w:p>
        </w:tc>
        <w:tc>
          <w:tcPr>
            <w:tcW w:w="4011" w:type="dxa"/>
            <w:tcBorders>
              <w:top w:val="single" w:sz="8" w:space="0" w:color="8064A2"/>
              <w:bottom w:val="single" w:sz="8" w:space="0" w:color="8064A2"/>
            </w:tcBorders>
            <w:shd w:val="clear" w:color="auto" w:fill="CCC1D9"/>
          </w:tcPr>
          <w:p w14:paraId="69C74832" w14:textId="77777777" w:rsidR="00D3523D" w:rsidRDefault="00117B3D" w:rsidP="00117B3D">
            <w:pPr>
              <w:widowControl w:val="0"/>
              <w:bidi w:val="0"/>
              <w:ind w:right="-97"/>
              <w:jc w:val="both"/>
              <w:rPr>
                <w:rFonts w:ascii="Calibri" w:eastAsia="Calibri" w:hAnsi="Calibri" w:cs="Calibri"/>
                <w:sz w:val="20"/>
                <w:szCs w:val="20"/>
              </w:rPr>
            </w:pPr>
            <w:r>
              <w:rPr>
                <w:rFonts w:ascii="Calibri" w:eastAsia="Calibri" w:hAnsi="Calibri" w:cs="Calibri"/>
                <w:sz w:val="20"/>
                <w:szCs w:val="20"/>
              </w:rPr>
              <w:t xml:space="preserve">12-08-2018 </w:t>
            </w:r>
          </w:p>
        </w:tc>
      </w:tr>
    </w:tbl>
    <w:p w14:paraId="5DDB241E" w14:textId="77777777" w:rsidR="00D3523D" w:rsidRDefault="00D3523D" w:rsidP="00117B3D">
      <w:pPr>
        <w:widowControl w:val="0"/>
        <w:pBdr>
          <w:top w:val="nil"/>
          <w:left w:val="nil"/>
          <w:bottom w:val="nil"/>
          <w:right w:val="nil"/>
          <w:between w:val="nil"/>
        </w:pBdr>
        <w:bidi w:val="0"/>
        <w:jc w:val="both"/>
        <w:rPr>
          <w:rFonts w:ascii="Calibri" w:eastAsia="Calibri" w:hAnsi="Calibri" w:cs="Calibri"/>
          <w:b/>
          <w:color w:val="4F81BD"/>
          <w:sz w:val="28"/>
          <w:szCs w:val="28"/>
          <w:u w:val="single"/>
        </w:rPr>
      </w:pPr>
    </w:p>
    <w:p w14:paraId="3B057DD2" w14:textId="77777777" w:rsidR="00D3523D" w:rsidRDefault="00117B3D" w:rsidP="00117B3D">
      <w:pPr>
        <w:widowControl w:val="0"/>
        <w:pBdr>
          <w:top w:val="nil"/>
          <w:left w:val="nil"/>
          <w:bottom w:val="nil"/>
          <w:right w:val="nil"/>
          <w:between w:val="nil"/>
        </w:pBdr>
        <w:bidi w:val="0"/>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Overview</w:t>
      </w:r>
    </w:p>
    <w:p w14:paraId="5CB8C2D8" w14:textId="31B78D18" w:rsidR="00D3523D" w:rsidRDefault="00117B3D" w:rsidP="00EC0D07">
      <w:pPr>
        <w:widowControl w:val="0"/>
        <w:pBdr>
          <w:top w:val="nil"/>
          <w:left w:val="nil"/>
          <w:bottom w:val="nil"/>
          <w:right w:val="nil"/>
          <w:between w:val="nil"/>
        </w:pBdr>
        <w:bidi w:val="0"/>
        <w:spacing w:after="160"/>
        <w:jc w:val="both"/>
        <w:rPr>
          <w:rFonts w:ascii="Calibri" w:eastAsia="Calibri" w:hAnsi="Calibri" w:cs="Calibri"/>
          <w:b/>
          <w:sz w:val="22"/>
          <w:szCs w:val="22"/>
        </w:rPr>
        <w:pPrChange w:id="10" w:author="Jacob Orry Fierer" w:date="2018-08-15T14:33:00Z">
          <w:pPr>
            <w:widowControl w:val="0"/>
            <w:pBdr>
              <w:top w:val="nil"/>
              <w:left w:val="nil"/>
              <w:bottom w:val="nil"/>
              <w:right w:val="nil"/>
              <w:between w:val="nil"/>
            </w:pBdr>
            <w:bidi w:val="0"/>
            <w:spacing w:after="160"/>
            <w:jc w:val="both"/>
          </w:pPr>
        </w:pPrChange>
      </w:pPr>
      <w:r>
        <w:rPr>
          <w:rFonts w:ascii="Calibri" w:eastAsia="Calibri" w:hAnsi="Calibri" w:cs="Calibri"/>
          <w:b/>
          <w:sz w:val="22"/>
          <w:szCs w:val="22"/>
        </w:rPr>
        <w:t xml:space="preserve">A novel method for maintaining target body weight and analyzing the likelihood of weight regain following a </w:t>
      </w:r>
      <w:del w:id="11" w:author="Jacob Orry Fierer" w:date="2018-08-15T14:33:00Z">
        <w:r w:rsidDel="00EC0D07">
          <w:rPr>
            <w:rFonts w:ascii="Calibri" w:eastAsia="Calibri" w:hAnsi="Calibri" w:cs="Calibri"/>
            <w:b/>
            <w:sz w:val="22"/>
            <w:szCs w:val="22"/>
          </w:rPr>
          <w:delText>diet</w:delText>
        </w:r>
      </w:del>
      <w:ins w:id="12" w:author="Jacob Orry Fierer" w:date="2018-08-15T14:33:00Z">
        <w:r w:rsidR="00EC0D07">
          <w:rPr>
            <w:rFonts w:ascii="Calibri" w:eastAsia="Calibri" w:hAnsi="Calibri" w:cs="Calibri"/>
            <w:b/>
            <w:sz w:val="22"/>
            <w:szCs w:val="22"/>
          </w:rPr>
          <w:t>weight loss program</w:t>
        </w:r>
      </w:ins>
      <w:r>
        <w:rPr>
          <w:rFonts w:ascii="Calibri" w:eastAsia="Calibri" w:hAnsi="Calibri" w:cs="Calibri"/>
          <w:b/>
          <w:sz w:val="22"/>
          <w:szCs w:val="22"/>
        </w:rPr>
        <w:t>, based on gut microbiome analysis</w:t>
      </w:r>
      <w:ins w:id="13" w:author="Jacob Orry Fierer" w:date="2018-08-15T14:34:00Z">
        <w:r w:rsidR="00EC0D07">
          <w:rPr>
            <w:rFonts w:ascii="Calibri" w:eastAsia="Calibri" w:hAnsi="Calibri" w:cs="Calibri"/>
            <w:b/>
            <w:sz w:val="22"/>
            <w:szCs w:val="22"/>
          </w:rPr>
          <w:t>.</w:t>
        </w:r>
      </w:ins>
    </w:p>
    <w:p w14:paraId="3717C557" w14:textId="77777777" w:rsidR="00D3523D" w:rsidRDefault="00117B3D" w:rsidP="00117B3D">
      <w:pPr>
        <w:widowControl w:val="0"/>
        <w:pBdr>
          <w:top w:val="nil"/>
          <w:left w:val="nil"/>
          <w:bottom w:val="nil"/>
          <w:right w:val="nil"/>
          <w:between w:val="nil"/>
        </w:pBdr>
        <w:bidi w:val="0"/>
        <w:jc w:val="both"/>
        <w:rPr>
          <w:rFonts w:ascii="Calibri" w:eastAsia="Calibri" w:hAnsi="Calibri" w:cs="Calibri"/>
          <w:b/>
          <w:sz w:val="22"/>
          <w:szCs w:val="22"/>
        </w:rPr>
      </w:pPr>
      <w:r>
        <w:rPr>
          <w:rFonts w:ascii="Calibri" w:eastAsia="Calibri" w:hAnsi="Calibri" w:cs="Calibri"/>
          <w:b/>
          <w:color w:val="4F81BD"/>
          <w:sz w:val="28"/>
          <w:szCs w:val="28"/>
          <w:u w:val="single"/>
        </w:rPr>
        <w:t>Background and Unmet Need</w:t>
      </w:r>
    </w:p>
    <w:p w14:paraId="25FA7186" w14:textId="086B26CE" w:rsidR="00D3523D" w:rsidRDefault="00117B3D" w:rsidP="00EB3131">
      <w:pPr>
        <w:widowControl w:val="0"/>
        <w:pBdr>
          <w:top w:val="nil"/>
          <w:left w:val="nil"/>
          <w:bottom w:val="nil"/>
          <w:right w:val="nil"/>
          <w:between w:val="nil"/>
        </w:pBdr>
        <w:bidi w:val="0"/>
        <w:jc w:val="both"/>
        <w:rPr>
          <w:rFonts w:ascii="Calibri" w:eastAsia="Calibri" w:hAnsi="Calibri" w:cs="Calibri"/>
          <w:sz w:val="22"/>
          <w:szCs w:val="22"/>
        </w:rPr>
        <w:pPrChange w:id="14" w:author="Jacob Orry Fierer" w:date="2018-08-15T14:43:00Z">
          <w:pPr>
            <w:widowControl w:val="0"/>
            <w:pBdr>
              <w:top w:val="nil"/>
              <w:left w:val="nil"/>
              <w:bottom w:val="nil"/>
              <w:right w:val="nil"/>
              <w:between w:val="nil"/>
            </w:pBdr>
            <w:bidi w:val="0"/>
            <w:jc w:val="both"/>
          </w:pPr>
        </w:pPrChange>
      </w:pPr>
      <w:r>
        <w:rPr>
          <w:rFonts w:ascii="Calibri" w:eastAsia="Calibri" w:hAnsi="Calibri" w:cs="Calibri"/>
          <w:sz w:val="22"/>
          <w:szCs w:val="22"/>
        </w:rPr>
        <w:t xml:space="preserve">The past century has seen an overwhelming increase in </w:t>
      </w:r>
      <w:ins w:id="15" w:author="Jacob Orry Fierer" w:date="2018-08-15T14:34:00Z">
        <w:r w:rsidR="00EC0D07">
          <w:rPr>
            <w:rFonts w:ascii="Calibri" w:eastAsia="Calibri" w:hAnsi="Calibri" w:cs="Calibri"/>
            <w:sz w:val="22"/>
            <w:szCs w:val="22"/>
          </w:rPr>
          <w:t xml:space="preserve">the </w:t>
        </w:r>
      </w:ins>
      <w:r>
        <w:rPr>
          <w:rFonts w:ascii="Calibri" w:eastAsia="Calibri" w:hAnsi="Calibri" w:cs="Calibri"/>
          <w:sz w:val="22"/>
          <w:szCs w:val="22"/>
        </w:rPr>
        <w:t xml:space="preserve">prevalence </w:t>
      </w:r>
      <w:ins w:id="16" w:author="Jacob Orry Fierer" w:date="2018-08-15T14:35:00Z">
        <w:r w:rsidR="00EC0D07">
          <w:rPr>
            <w:rFonts w:ascii="Calibri" w:eastAsia="Calibri" w:hAnsi="Calibri" w:cs="Calibri"/>
            <w:sz w:val="22"/>
            <w:szCs w:val="22"/>
          </w:rPr>
          <w:t xml:space="preserve">of </w:t>
        </w:r>
      </w:ins>
      <w:r>
        <w:rPr>
          <w:rFonts w:ascii="Calibri" w:eastAsia="Calibri" w:hAnsi="Calibri" w:cs="Calibri"/>
          <w:sz w:val="22"/>
          <w:szCs w:val="22"/>
        </w:rPr>
        <w:t>obesity, with an estimate</w:t>
      </w:r>
      <w:ins w:id="17" w:author="Jacob Orry Fierer" w:date="2018-08-15T14:35:00Z">
        <w:r w:rsidR="00EC0D07">
          <w:rPr>
            <w:rFonts w:ascii="Calibri" w:eastAsia="Calibri" w:hAnsi="Calibri" w:cs="Calibri"/>
            <w:sz w:val="22"/>
            <w:szCs w:val="22"/>
          </w:rPr>
          <w:t>d</w:t>
        </w:r>
      </w:ins>
      <w:r>
        <w:rPr>
          <w:rFonts w:ascii="Calibri" w:eastAsia="Calibri" w:hAnsi="Calibri" w:cs="Calibri"/>
          <w:sz w:val="22"/>
          <w:szCs w:val="22"/>
        </w:rPr>
        <w:t xml:space="preserve"> 44% of the adult population being overweight and about 10% suffering from morbid obesity. Obesity</w:t>
      </w:r>
      <w:del w:id="18" w:author="Jacob Orry Fierer" w:date="2018-08-15T14:42:00Z">
        <w:r w:rsidDel="00EB3131">
          <w:rPr>
            <w:rFonts w:ascii="Calibri" w:eastAsia="Calibri" w:hAnsi="Calibri" w:cs="Calibri"/>
            <w:sz w:val="22"/>
            <w:szCs w:val="22"/>
          </w:rPr>
          <w:delText xml:space="preserve">-related pathologies are strongly </w:delText>
        </w:r>
      </w:del>
      <w:ins w:id="19" w:author="Jacob Orry Fierer" w:date="2018-08-15T14:42:00Z">
        <w:r w:rsidR="00EB3131">
          <w:rPr>
            <w:rFonts w:ascii="Calibri" w:eastAsia="Calibri" w:hAnsi="Calibri" w:cs="Calibri"/>
            <w:sz w:val="22"/>
            <w:szCs w:val="22"/>
          </w:rPr>
          <w:t xml:space="preserve"> is strongly </w:t>
        </w:r>
      </w:ins>
      <w:r>
        <w:rPr>
          <w:rFonts w:ascii="Calibri" w:eastAsia="Calibri" w:hAnsi="Calibri" w:cs="Calibri"/>
          <w:sz w:val="22"/>
          <w:szCs w:val="22"/>
        </w:rPr>
        <w:t xml:space="preserve">associated with </w:t>
      </w:r>
      <w:del w:id="20" w:author="Jacob Orry Fierer" w:date="2018-08-15T14:42:00Z">
        <w:r w:rsidDel="00EB3131">
          <w:rPr>
            <w:rFonts w:ascii="Calibri" w:eastAsia="Calibri" w:hAnsi="Calibri" w:cs="Calibri"/>
            <w:sz w:val="22"/>
            <w:szCs w:val="22"/>
          </w:rPr>
          <w:delText>risk factors</w:delText>
        </w:r>
      </w:del>
      <w:ins w:id="21" w:author="Jacob Orry Fierer" w:date="2018-08-15T14:42:00Z">
        <w:r w:rsidR="00EB3131">
          <w:rPr>
            <w:rFonts w:ascii="Calibri" w:eastAsia="Calibri" w:hAnsi="Calibri" w:cs="Calibri"/>
            <w:sz w:val="22"/>
            <w:szCs w:val="22"/>
          </w:rPr>
          <w:t>conditions</w:t>
        </w:r>
      </w:ins>
      <w:del w:id="22" w:author="Jacob Orry Fierer" w:date="2018-08-15T14:42:00Z">
        <w:r w:rsidDel="00EB3131">
          <w:rPr>
            <w:rFonts w:ascii="Calibri" w:eastAsia="Calibri" w:hAnsi="Calibri" w:cs="Calibri"/>
            <w:sz w:val="22"/>
            <w:szCs w:val="22"/>
          </w:rPr>
          <w:delText xml:space="preserve"> for</w:delText>
        </w:r>
      </w:del>
      <w:ins w:id="23" w:author="Jacob Orry Fierer" w:date="2018-08-15T14:42:00Z">
        <w:r w:rsidR="00EB3131">
          <w:rPr>
            <w:rFonts w:ascii="Calibri" w:eastAsia="Calibri" w:hAnsi="Calibri" w:cs="Calibri"/>
            <w:sz w:val="22"/>
            <w:szCs w:val="22"/>
          </w:rPr>
          <w:t xml:space="preserve"> such as</w:t>
        </w:r>
      </w:ins>
      <w:r>
        <w:rPr>
          <w:rFonts w:ascii="Calibri" w:eastAsia="Calibri" w:hAnsi="Calibri" w:cs="Calibri"/>
          <w:sz w:val="22"/>
          <w:szCs w:val="22"/>
        </w:rPr>
        <w:t xml:space="preserve"> stroke, diabetes, high blood pressure, musculoskeletal disorders, and ischemic heart disease, </w:t>
      </w:r>
      <w:commentRangeStart w:id="24"/>
      <w:ins w:id="25" w:author="Jacob Orry Fierer" w:date="2018-08-15T14:42:00Z">
        <w:r w:rsidR="00EB3131">
          <w:rPr>
            <w:rFonts w:ascii="Calibri" w:eastAsia="Calibri" w:hAnsi="Calibri" w:cs="Calibri"/>
            <w:sz w:val="22"/>
            <w:szCs w:val="22"/>
          </w:rPr>
          <w:t xml:space="preserve">the latter being </w:t>
        </w:r>
      </w:ins>
      <w:r>
        <w:rPr>
          <w:rFonts w:ascii="Calibri" w:eastAsia="Calibri" w:hAnsi="Calibri" w:cs="Calibri"/>
          <w:sz w:val="22"/>
          <w:szCs w:val="22"/>
        </w:rPr>
        <w:t xml:space="preserve">considered </w:t>
      </w:r>
      <w:del w:id="26" w:author="Jacob Orry Fierer" w:date="2018-08-15T14:43:00Z">
        <w:r w:rsidDel="00EB3131">
          <w:rPr>
            <w:rFonts w:ascii="Calibri" w:eastAsia="Calibri" w:hAnsi="Calibri" w:cs="Calibri"/>
            <w:sz w:val="22"/>
            <w:szCs w:val="22"/>
          </w:rPr>
          <w:delText xml:space="preserve">to be </w:delText>
        </w:r>
      </w:del>
      <w:r>
        <w:rPr>
          <w:rFonts w:ascii="Calibri" w:eastAsia="Calibri" w:hAnsi="Calibri" w:cs="Calibri"/>
          <w:sz w:val="22"/>
          <w:szCs w:val="22"/>
        </w:rPr>
        <w:t>a leading cause of overall mortality.</w:t>
      </w:r>
      <w:commentRangeEnd w:id="24"/>
      <w:r w:rsidR="00EB3131">
        <w:rPr>
          <w:rStyle w:val="CommentReference"/>
        </w:rPr>
        <w:commentReference w:id="24"/>
      </w:r>
      <w:r>
        <w:rPr>
          <w:rFonts w:ascii="Calibri" w:eastAsia="Calibri" w:hAnsi="Calibri" w:cs="Calibri"/>
          <w:sz w:val="22"/>
          <w:szCs w:val="22"/>
        </w:rPr>
        <w:t xml:space="preserve"> </w:t>
      </w:r>
    </w:p>
    <w:p w14:paraId="13E1F022" w14:textId="57B3D324" w:rsidR="00D3523D" w:rsidRDefault="00117B3D" w:rsidP="00CA682B">
      <w:pPr>
        <w:widowControl w:val="0"/>
        <w:pBdr>
          <w:top w:val="nil"/>
          <w:left w:val="nil"/>
          <w:bottom w:val="nil"/>
          <w:right w:val="nil"/>
          <w:between w:val="nil"/>
        </w:pBdr>
        <w:bidi w:val="0"/>
        <w:jc w:val="both"/>
        <w:rPr>
          <w:rFonts w:ascii="Calibri" w:eastAsia="Calibri" w:hAnsi="Calibri" w:cs="Calibri"/>
          <w:sz w:val="22"/>
          <w:szCs w:val="22"/>
        </w:rPr>
        <w:pPrChange w:id="27" w:author="Jacob Orry Fierer" w:date="2018-08-15T14:45:00Z">
          <w:pPr>
            <w:widowControl w:val="0"/>
            <w:pBdr>
              <w:top w:val="nil"/>
              <w:left w:val="nil"/>
              <w:bottom w:val="nil"/>
              <w:right w:val="nil"/>
              <w:between w:val="nil"/>
            </w:pBdr>
            <w:bidi w:val="0"/>
            <w:jc w:val="both"/>
          </w:pPr>
        </w:pPrChange>
      </w:pPr>
      <w:r>
        <w:rPr>
          <w:rFonts w:ascii="Calibri" w:eastAsia="Calibri" w:hAnsi="Calibri" w:cs="Calibri"/>
          <w:sz w:val="22"/>
          <w:szCs w:val="22"/>
        </w:rPr>
        <w:t>Despite continuous efforts to find a solution for the obesity epidemic, no dietary approach has been able to maintain</w:t>
      </w:r>
      <w:del w:id="28" w:author="Jacob Orry Fierer" w:date="2018-08-15T14:44:00Z">
        <w:r w:rsidDel="00CA682B">
          <w:rPr>
            <w:rFonts w:ascii="Calibri" w:eastAsia="Calibri" w:hAnsi="Calibri" w:cs="Calibri"/>
            <w:sz w:val="22"/>
            <w:szCs w:val="22"/>
          </w:rPr>
          <w:delText>,</w:delText>
        </w:r>
      </w:del>
      <w:r>
        <w:rPr>
          <w:rFonts w:ascii="Calibri" w:eastAsia="Calibri" w:hAnsi="Calibri" w:cs="Calibri"/>
          <w:sz w:val="22"/>
          <w:szCs w:val="22"/>
        </w:rPr>
        <w:t xml:space="preserve"> </w:t>
      </w:r>
      <w:del w:id="29" w:author="Jacob Orry Fierer" w:date="2018-08-15T14:38:00Z">
        <w:r w:rsidDel="00EC0D07">
          <w:rPr>
            <w:rFonts w:ascii="Calibri" w:eastAsia="Calibri" w:hAnsi="Calibri" w:cs="Calibri"/>
            <w:sz w:val="22"/>
            <w:szCs w:val="22"/>
          </w:rPr>
          <w:delText>for a prolonged period of time</w:delText>
        </w:r>
      </w:del>
      <w:del w:id="30" w:author="Jacob Orry Fierer" w:date="2018-08-15T14:37:00Z">
        <w:r w:rsidDel="00EC0D07">
          <w:rPr>
            <w:rFonts w:ascii="Calibri" w:eastAsia="Calibri" w:hAnsi="Calibri" w:cs="Calibri"/>
            <w:sz w:val="22"/>
            <w:szCs w:val="22"/>
          </w:rPr>
          <w:delText>,</w:delText>
        </w:r>
      </w:del>
      <w:del w:id="31" w:author="Jacob Orry Fierer" w:date="2018-08-15T14:38:00Z">
        <w:r w:rsidDel="00EC0D07">
          <w:rPr>
            <w:rFonts w:ascii="Calibri" w:eastAsia="Calibri" w:hAnsi="Calibri" w:cs="Calibri"/>
            <w:sz w:val="22"/>
            <w:szCs w:val="22"/>
          </w:rPr>
          <w:delText xml:space="preserve"> the reduced weight</w:delText>
        </w:r>
      </w:del>
      <w:ins w:id="32" w:author="Jacob Orry Fierer" w:date="2018-08-15T14:38:00Z">
        <w:r w:rsidR="00EC0D07">
          <w:rPr>
            <w:rFonts w:ascii="Calibri" w:eastAsia="Calibri" w:hAnsi="Calibri" w:cs="Calibri"/>
            <w:sz w:val="22"/>
            <w:szCs w:val="22"/>
          </w:rPr>
          <w:t>prolonged weight reduction</w:t>
        </w:r>
      </w:ins>
      <w:r>
        <w:rPr>
          <w:rFonts w:ascii="Calibri" w:eastAsia="Calibri" w:hAnsi="Calibri" w:cs="Calibri"/>
          <w:sz w:val="22"/>
          <w:szCs w:val="22"/>
        </w:rPr>
        <w:t xml:space="preserve"> after the initial weight loss. Moreover, the recurrent weight gain usually exceeds that of the pre-</w:t>
      </w:r>
      <w:del w:id="33" w:author="Jacob Orry Fierer" w:date="2018-08-15T14:38:00Z">
        <w:r w:rsidDel="00EC0D07">
          <w:rPr>
            <w:rFonts w:ascii="Calibri" w:eastAsia="Calibri" w:hAnsi="Calibri" w:cs="Calibri"/>
            <w:sz w:val="22"/>
            <w:szCs w:val="22"/>
          </w:rPr>
          <w:delText xml:space="preserve">dieting </w:delText>
        </w:r>
      </w:del>
      <w:r>
        <w:rPr>
          <w:rFonts w:ascii="Calibri" w:eastAsia="Calibri" w:hAnsi="Calibri" w:cs="Calibri"/>
          <w:sz w:val="22"/>
          <w:szCs w:val="22"/>
        </w:rPr>
        <w:t>weight</w:t>
      </w:r>
      <w:ins w:id="34" w:author="Jacob Orry Fierer" w:date="2018-08-15T14:38:00Z">
        <w:r w:rsidR="00EC0D07">
          <w:rPr>
            <w:rFonts w:ascii="Calibri" w:eastAsia="Calibri" w:hAnsi="Calibri" w:cs="Calibri"/>
            <w:sz w:val="22"/>
            <w:szCs w:val="22"/>
          </w:rPr>
          <w:t xml:space="preserve"> loss intervention</w:t>
        </w:r>
      </w:ins>
      <w:r>
        <w:rPr>
          <w:rFonts w:ascii="Calibri" w:eastAsia="Calibri" w:hAnsi="Calibri" w:cs="Calibri"/>
          <w:sz w:val="22"/>
          <w:szCs w:val="22"/>
        </w:rPr>
        <w:t xml:space="preserve">, irrespective of fitness level or genetic background.  </w:t>
      </w:r>
      <w:del w:id="35" w:author="Jacob Orry Fierer" w:date="2018-08-15T14:44:00Z">
        <w:r w:rsidDel="00CA682B">
          <w:rPr>
            <w:rFonts w:ascii="Calibri" w:eastAsia="Calibri" w:hAnsi="Calibri" w:cs="Calibri"/>
            <w:sz w:val="22"/>
            <w:szCs w:val="22"/>
          </w:rPr>
          <w:delText xml:space="preserve">This </w:delText>
        </w:r>
      </w:del>
      <w:ins w:id="36" w:author="Jacob Orry Fierer" w:date="2018-08-15T14:44:00Z">
        <w:r w:rsidR="00CA682B">
          <w:rPr>
            <w:rFonts w:ascii="Calibri" w:eastAsia="Calibri" w:hAnsi="Calibri" w:cs="Calibri"/>
            <w:sz w:val="22"/>
            <w:szCs w:val="22"/>
          </w:rPr>
          <w:t>Th</w:t>
        </w:r>
        <w:r w:rsidR="00CA682B">
          <w:rPr>
            <w:rFonts w:ascii="Calibri" w:eastAsia="Calibri" w:hAnsi="Calibri" w:cs="Calibri"/>
            <w:sz w:val="22"/>
            <w:szCs w:val="22"/>
          </w:rPr>
          <w:t xml:space="preserve">e </w:t>
        </w:r>
        <w:commentRangeStart w:id="37"/>
        <w:r w:rsidR="00CA682B">
          <w:rPr>
            <w:rFonts w:ascii="Calibri" w:eastAsia="Calibri" w:hAnsi="Calibri" w:cs="Calibri"/>
            <w:sz w:val="22"/>
            <w:szCs w:val="22"/>
          </w:rPr>
          <w:t xml:space="preserve">health </w:t>
        </w:r>
      </w:ins>
      <w:r>
        <w:rPr>
          <w:rFonts w:ascii="Calibri" w:eastAsia="Calibri" w:hAnsi="Calibri" w:cs="Calibri"/>
          <w:sz w:val="22"/>
          <w:szCs w:val="22"/>
        </w:rPr>
        <w:t>risk</w:t>
      </w:r>
      <w:ins w:id="38" w:author="Jacob Orry Fierer" w:date="2018-08-15T14:44:00Z">
        <w:r w:rsidR="00CA682B">
          <w:rPr>
            <w:rFonts w:ascii="Calibri" w:eastAsia="Calibri" w:hAnsi="Calibri" w:cs="Calibri"/>
            <w:sz w:val="22"/>
            <w:szCs w:val="22"/>
          </w:rPr>
          <w:t>s</w:t>
        </w:r>
      </w:ins>
      <w:r>
        <w:rPr>
          <w:rFonts w:ascii="Calibri" w:eastAsia="Calibri" w:hAnsi="Calibri" w:cs="Calibri"/>
          <w:sz w:val="22"/>
          <w:szCs w:val="22"/>
        </w:rPr>
        <w:t xml:space="preserve"> </w:t>
      </w:r>
      <w:del w:id="39" w:author="Jacob Orry Fierer" w:date="2018-08-15T14:44:00Z">
        <w:r w:rsidDel="00CA682B">
          <w:rPr>
            <w:rFonts w:ascii="Calibri" w:eastAsia="Calibri" w:hAnsi="Calibri" w:cs="Calibri"/>
            <w:sz w:val="22"/>
            <w:szCs w:val="22"/>
          </w:rPr>
          <w:delText>is</w:delText>
        </w:r>
      </w:del>
      <w:proofErr w:type="gramStart"/>
      <w:ins w:id="40" w:author="Jacob Orry Fierer" w:date="2018-08-15T14:44:00Z">
        <w:r w:rsidR="00CA682B">
          <w:rPr>
            <w:rFonts w:ascii="Calibri" w:eastAsia="Calibri" w:hAnsi="Calibri" w:cs="Calibri"/>
            <w:sz w:val="22"/>
            <w:szCs w:val="22"/>
          </w:rPr>
          <w:t>are</w:t>
        </w:r>
      </w:ins>
      <w:r>
        <w:rPr>
          <w:rFonts w:ascii="Calibri" w:eastAsia="Calibri" w:hAnsi="Calibri" w:cs="Calibri"/>
          <w:sz w:val="22"/>
          <w:szCs w:val="22"/>
        </w:rPr>
        <w:t xml:space="preserve"> further </w:t>
      </w:r>
      <w:del w:id="41" w:author="Jacob Orry Fierer" w:date="2018-08-15T14:45:00Z">
        <w:r w:rsidDel="00CA682B">
          <w:rPr>
            <w:rFonts w:ascii="Calibri" w:eastAsia="Calibri" w:hAnsi="Calibri" w:cs="Calibri"/>
            <w:sz w:val="22"/>
            <w:szCs w:val="22"/>
          </w:rPr>
          <w:delText xml:space="preserve">enhanced </w:delText>
        </w:r>
      </w:del>
      <w:ins w:id="42" w:author="Jacob Orry Fierer" w:date="2018-08-15T14:45:00Z">
        <w:r w:rsidR="00CA682B">
          <w:rPr>
            <w:rFonts w:ascii="Calibri" w:eastAsia="Calibri" w:hAnsi="Calibri" w:cs="Calibri"/>
            <w:sz w:val="22"/>
            <w:szCs w:val="22"/>
          </w:rPr>
          <w:t>increased</w:t>
        </w:r>
        <w:proofErr w:type="gramEnd"/>
        <w:r w:rsidR="00CA682B">
          <w:rPr>
            <w:rFonts w:ascii="Calibri" w:eastAsia="Calibri" w:hAnsi="Calibri" w:cs="Calibri"/>
            <w:sz w:val="22"/>
            <w:szCs w:val="22"/>
          </w:rPr>
          <w:t xml:space="preserve"> </w:t>
        </w:r>
        <w:commentRangeEnd w:id="37"/>
        <w:r w:rsidR="00CA682B">
          <w:rPr>
            <w:rStyle w:val="CommentReference"/>
          </w:rPr>
          <w:commentReference w:id="37"/>
        </w:r>
      </w:ins>
      <w:r>
        <w:rPr>
          <w:rFonts w:ascii="Calibri" w:eastAsia="Calibri" w:hAnsi="Calibri" w:cs="Calibri"/>
          <w:sz w:val="22"/>
          <w:szCs w:val="22"/>
        </w:rPr>
        <w:t xml:space="preserve">with each weight gain-loss cycle. </w:t>
      </w:r>
    </w:p>
    <w:p w14:paraId="5DC602A5" w14:textId="27989090" w:rsidR="00D3523D" w:rsidRDefault="00117B3D" w:rsidP="002F3E9A">
      <w:pPr>
        <w:widowControl w:val="0"/>
        <w:pBdr>
          <w:top w:val="nil"/>
          <w:left w:val="nil"/>
          <w:bottom w:val="nil"/>
          <w:right w:val="nil"/>
          <w:between w:val="nil"/>
        </w:pBdr>
        <w:bidi w:val="0"/>
        <w:spacing w:after="160"/>
        <w:jc w:val="both"/>
        <w:rPr>
          <w:rFonts w:ascii="Calibri" w:eastAsia="Calibri" w:hAnsi="Calibri" w:cs="Calibri"/>
          <w:sz w:val="22"/>
          <w:szCs w:val="22"/>
        </w:rPr>
        <w:pPrChange w:id="43" w:author="Jacob Orry Fierer" w:date="2018-08-15T14:50:00Z">
          <w:pPr>
            <w:widowControl w:val="0"/>
            <w:pBdr>
              <w:top w:val="nil"/>
              <w:left w:val="nil"/>
              <w:bottom w:val="nil"/>
              <w:right w:val="nil"/>
              <w:between w:val="nil"/>
            </w:pBdr>
            <w:bidi w:val="0"/>
            <w:spacing w:after="160"/>
            <w:jc w:val="both"/>
          </w:pPr>
        </w:pPrChange>
      </w:pPr>
      <w:r>
        <w:rPr>
          <w:rFonts w:ascii="Calibri" w:eastAsia="Calibri" w:hAnsi="Calibri" w:cs="Calibri"/>
          <w:b/>
          <w:sz w:val="22"/>
          <w:szCs w:val="22"/>
        </w:rPr>
        <w:t>Consequently, there is a strong need for the development of novel methods for weight loss and</w:t>
      </w:r>
      <w:del w:id="44" w:author="Jacob Orry Fierer" w:date="2018-08-15T09:06:00Z">
        <w:r w:rsidDel="00574D32">
          <w:rPr>
            <w:rFonts w:ascii="Calibri" w:eastAsia="Calibri" w:hAnsi="Calibri" w:cs="Calibri"/>
            <w:b/>
            <w:sz w:val="22"/>
            <w:szCs w:val="22"/>
          </w:rPr>
          <w:delText>,</w:delText>
        </w:r>
      </w:del>
      <w:r>
        <w:rPr>
          <w:rFonts w:ascii="Calibri" w:eastAsia="Calibri" w:hAnsi="Calibri" w:cs="Calibri"/>
          <w:b/>
          <w:sz w:val="22"/>
          <w:szCs w:val="22"/>
        </w:rPr>
        <w:t xml:space="preserve"> more importantly, for </w:t>
      </w:r>
      <w:ins w:id="45" w:author="Jacob Orry Fierer" w:date="2018-08-15T14:49:00Z">
        <w:r w:rsidR="002F3E9A">
          <w:rPr>
            <w:rFonts w:ascii="Calibri" w:eastAsia="Calibri" w:hAnsi="Calibri" w:cs="Calibri"/>
            <w:b/>
            <w:sz w:val="22"/>
            <w:szCs w:val="22"/>
          </w:rPr>
          <w:t>stopping relapsing obesity</w:t>
        </w:r>
      </w:ins>
      <w:del w:id="46" w:author="Jacob Orry Fierer" w:date="2018-08-15T14:50:00Z">
        <w:r w:rsidDel="002F3E9A">
          <w:rPr>
            <w:rFonts w:ascii="Calibri" w:eastAsia="Calibri" w:hAnsi="Calibri" w:cs="Calibri"/>
            <w:b/>
            <w:sz w:val="22"/>
            <w:szCs w:val="22"/>
          </w:rPr>
          <w:delText>maintaining the</w:delText>
        </w:r>
      </w:del>
      <w:r>
        <w:rPr>
          <w:rFonts w:ascii="Calibri" w:eastAsia="Calibri" w:hAnsi="Calibri" w:cs="Calibri"/>
          <w:b/>
          <w:sz w:val="22"/>
          <w:szCs w:val="22"/>
        </w:rPr>
        <w:t xml:space="preserve"> post-</w:t>
      </w:r>
      <w:del w:id="47" w:author="Jacob Orry Fierer" w:date="2018-08-15T14:50:00Z">
        <w:r w:rsidDel="002F3E9A">
          <w:rPr>
            <w:rFonts w:ascii="Calibri" w:eastAsia="Calibri" w:hAnsi="Calibri" w:cs="Calibri"/>
            <w:b/>
            <w:sz w:val="22"/>
            <w:szCs w:val="22"/>
          </w:rPr>
          <w:delText xml:space="preserve">diet target </w:delText>
        </w:r>
      </w:del>
      <w:r>
        <w:rPr>
          <w:rFonts w:ascii="Calibri" w:eastAsia="Calibri" w:hAnsi="Calibri" w:cs="Calibri"/>
          <w:b/>
          <w:sz w:val="22"/>
          <w:szCs w:val="22"/>
        </w:rPr>
        <w:t>weight</w:t>
      </w:r>
      <w:ins w:id="48" w:author="Jacob Orry Fierer" w:date="2018-08-15T14:50:00Z">
        <w:r w:rsidR="002F3E9A">
          <w:rPr>
            <w:rFonts w:ascii="Calibri" w:eastAsia="Calibri" w:hAnsi="Calibri" w:cs="Calibri"/>
            <w:b/>
            <w:sz w:val="22"/>
            <w:szCs w:val="22"/>
          </w:rPr>
          <w:t xml:space="preserve"> loss intervention</w:t>
        </w:r>
      </w:ins>
      <w:r>
        <w:rPr>
          <w:rFonts w:ascii="Calibri" w:eastAsia="Calibri" w:hAnsi="Calibri" w:cs="Calibri"/>
          <w:b/>
          <w:sz w:val="22"/>
          <w:szCs w:val="22"/>
        </w:rPr>
        <w:t xml:space="preserve">. </w:t>
      </w:r>
    </w:p>
    <w:p w14:paraId="106059EC" w14:textId="77777777" w:rsidR="00D3523D" w:rsidRDefault="00117B3D" w:rsidP="00117B3D">
      <w:pPr>
        <w:widowControl w:val="0"/>
        <w:pBdr>
          <w:top w:val="nil"/>
          <w:left w:val="nil"/>
          <w:bottom w:val="nil"/>
          <w:right w:val="nil"/>
          <w:between w:val="nil"/>
        </w:pBdr>
        <w:bidi w:val="0"/>
        <w:jc w:val="both"/>
        <w:rPr>
          <w:rFonts w:ascii="Verdana" w:eastAsia="Verdana" w:hAnsi="Verdana" w:cs="Verdana"/>
          <w:sz w:val="16"/>
          <w:szCs w:val="16"/>
        </w:rPr>
      </w:pPr>
      <w:r>
        <w:rPr>
          <w:rFonts w:ascii="Calibri" w:eastAsia="Calibri" w:hAnsi="Calibri" w:cs="Calibri"/>
          <w:b/>
          <w:color w:val="4F81BD"/>
          <w:sz w:val="28"/>
          <w:szCs w:val="28"/>
          <w:u w:val="single"/>
        </w:rPr>
        <w:t>The Innovation</w:t>
      </w:r>
    </w:p>
    <w:p w14:paraId="5B666E60" w14:textId="77777777" w:rsidR="00D3523D" w:rsidRDefault="00117B3D" w:rsidP="00117B3D">
      <w:pPr>
        <w:widowControl w:val="0"/>
        <w:pBdr>
          <w:top w:val="nil"/>
          <w:left w:val="nil"/>
          <w:bottom w:val="nil"/>
          <w:right w:val="nil"/>
          <w:between w:val="nil"/>
        </w:pBdr>
        <w:bidi w:val="0"/>
        <w:jc w:val="both"/>
        <w:rPr>
          <w:rFonts w:ascii="Verdana" w:eastAsia="Verdana" w:hAnsi="Verdana" w:cs="Verdana"/>
          <w:sz w:val="16"/>
          <w:szCs w:val="16"/>
        </w:rPr>
      </w:pPr>
      <w:r>
        <w:rPr>
          <w:rFonts w:ascii="Calibri" w:eastAsia="Calibri" w:hAnsi="Calibri" w:cs="Calibri"/>
          <w:sz w:val="22"/>
          <w:szCs w:val="22"/>
        </w:rPr>
        <w:t>The teams of Profs. Elinav and Segal have developed a method for analyzing the gut microbiome and inferring the likelihood of weight regain from the presence/absence of specific microbes.</w:t>
      </w:r>
    </w:p>
    <w:p w14:paraId="03A54932" w14:textId="77777777" w:rsidR="00D3523D" w:rsidRDefault="00D3523D" w:rsidP="00117B3D">
      <w:pPr>
        <w:widowControl w:val="0"/>
        <w:pBdr>
          <w:top w:val="nil"/>
          <w:left w:val="nil"/>
          <w:bottom w:val="nil"/>
          <w:right w:val="nil"/>
          <w:between w:val="nil"/>
        </w:pBdr>
        <w:bidi w:val="0"/>
        <w:jc w:val="both"/>
        <w:rPr>
          <w:rFonts w:ascii="Verdana" w:eastAsia="Verdana" w:hAnsi="Verdana" w:cs="Verdana"/>
          <w:sz w:val="16"/>
          <w:szCs w:val="16"/>
        </w:rPr>
      </w:pPr>
    </w:p>
    <w:p w14:paraId="76F5C15A" w14:textId="77777777" w:rsidR="00D3523D" w:rsidRDefault="00117B3D" w:rsidP="00117B3D">
      <w:pPr>
        <w:bidi w:val="0"/>
        <w:jc w:val="both"/>
        <w:rPr>
          <w:rFonts w:ascii="Calibri" w:eastAsia="Calibri" w:hAnsi="Calibri" w:cs="Calibri"/>
          <w:sz w:val="22"/>
          <w:szCs w:val="22"/>
        </w:rPr>
      </w:pPr>
      <w:r>
        <w:rPr>
          <w:rFonts w:ascii="Calibri" w:eastAsia="Calibri" w:hAnsi="Calibri" w:cs="Calibri"/>
          <w:b/>
          <w:color w:val="C0504D"/>
        </w:rPr>
        <w:t>The Technical Essence:</w:t>
      </w:r>
    </w:p>
    <w:p w14:paraId="4D0790C2" w14:textId="77777777" w:rsidR="00D3523D" w:rsidRDefault="00117B3D" w:rsidP="00574D32">
      <w:pPr>
        <w:tabs>
          <w:tab w:val="left" w:pos="6804"/>
        </w:tabs>
        <w:bidi w:val="0"/>
        <w:spacing w:after="120"/>
        <w:jc w:val="both"/>
        <w:rPr>
          <w:rFonts w:ascii="Calibri" w:eastAsia="Calibri" w:hAnsi="Calibri" w:cs="Calibri"/>
          <w:sz w:val="22"/>
          <w:szCs w:val="22"/>
        </w:rPr>
      </w:pPr>
      <w:r>
        <w:rPr>
          <w:rFonts w:ascii="Calibri" w:eastAsia="Calibri" w:hAnsi="Calibri" w:cs="Calibri"/>
          <w:sz w:val="22"/>
          <w:szCs w:val="22"/>
        </w:rPr>
        <w:t xml:space="preserve">The Elinav-Segal research teams discovered that the amount of certain microbes in the gut </w:t>
      </w:r>
      <w:proofErr w:type="gramStart"/>
      <w:r>
        <w:rPr>
          <w:rFonts w:ascii="Calibri" w:eastAsia="Calibri" w:hAnsi="Calibri" w:cs="Calibri"/>
          <w:sz w:val="22"/>
          <w:szCs w:val="22"/>
        </w:rPr>
        <w:t>are correlated</w:t>
      </w:r>
      <w:proofErr w:type="gramEnd"/>
      <w:r>
        <w:rPr>
          <w:rFonts w:ascii="Calibri" w:eastAsia="Calibri" w:hAnsi="Calibri" w:cs="Calibri"/>
          <w:sz w:val="22"/>
          <w:szCs w:val="22"/>
        </w:rPr>
        <w:t xml:space="preserve"> with obesity. Therefore, down regulating certain microbes that are associated with weight gain while simultaneously upregulating microbes associated with weight loss can help achieve and maintain the target weight.  The developed method consists of</w:t>
      </w:r>
      <w:del w:id="49" w:author="Jacob Orry Fierer" w:date="2018-08-15T09:07:00Z">
        <w:r w:rsidDel="00574D32">
          <w:rPr>
            <w:rFonts w:ascii="Calibri" w:eastAsia="Calibri" w:hAnsi="Calibri" w:cs="Calibri"/>
            <w:sz w:val="22"/>
            <w:szCs w:val="22"/>
          </w:rPr>
          <w:delText xml:space="preserve"> </w:delText>
        </w:r>
      </w:del>
      <w:r>
        <w:rPr>
          <w:rFonts w:ascii="Calibri" w:eastAsia="Calibri" w:hAnsi="Calibri" w:cs="Calibri"/>
          <w:sz w:val="22"/>
          <w:szCs w:val="22"/>
        </w:rPr>
        <w:t>:</w:t>
      </w:r>
    </w:p>
    <w:p w14:paraId="36492E15" w14:textId="77777777" w:rsidR="00D3523D" w:rsidRDefault="00117B3D" w:rsidP="00117B3D">
      <w:pPr>
        <w:numPr>
          <w:ilvl w:val="0"/>
          <w:numId w:val="2"/>
        </w:numPr>
        <w:tabs>
          <w:tab w:val="left" w:pos="6804"/>
        </w:tabs>
        <w:bidi w:val="0"/>
        <w:spacing w:after="120"/>
        <w:contextualSpacing/>
        <w:jc w:val="both"/>
        <w:rPr>
          <w:rFonts w:ascii="Calibri" w:eastAsia="Calibri" w:hAnsi="Calibri" w:cs="Calibri"/>
          <w:sz w:val="22"/>
          <w:szCs w:val="22"/>
        </w:rPr>
      </w:pPr>
      <w:r>
        <w:rPr>
          <w:rFonts w:ascii="Calibri" w:eastAsia="Calibri" w:hAnsi="Calibri" w:cs="Calibri"/>
          <w:sz w:val="22"/>
          <w:szCs w:val="22"/>
        </w:rPr>
        <w:t>Treating the individual with a dieting aid.</w:t>
      </w:r>
    </w:p>
    <w:p w14:paraId="307999AC" w14:textId="77777777" w:rsidR="00D3523D" w:rsidRDefault="00117B3D" w:rsidP="00117B3D">
      <w:pPr>
        <w:numPr>
          <w:ilvl w:val="0"/>
          <w:numId w:val="2"/>
        </w:numPr>
        <w:tabs>
          <w:tab w:val="left" w:pos="6804"/>
        </w:tabs>
        <w:bidi w:val="0"/>
        <w:spacing w:after="120"/>
        <w:contextualSpacing/>
        <w:jc w:val="both"/>
        <w:rPr>
          <w:rFonts w:ascii="Calibri" w:eastAsia="Calibri" w:hAnsi="Calibri" w:cs="Calibri"/>
          <w:sz w:val="22"/>
          <w:szCs w:val="22"/>
        </w:rPr>
      </w:pPr>
      <w:del w:id="50" w:author="Jacob Orry Fierer" w:date="2018-08-15T09:07:00Z">
        <w:r w:rsidDel="00574D32">
          <w:rPr>
            <w:rFonts w:ascii="Calibri" w:eastAsia="Calibri" w:hAnsi="Calibri" w:cs="Calibri"/>
            <w:sz w:val="22"/>
            <w:szCs w:val="22"/>
          </w:rPr>
          <w:delText xml:space="preserve">monitoring </w:delText>
        </w:r>
      </w:del>
      <w:ins w:id="51" w:author="Jacob Orry Fierer" w:date="2018-08-15T09:07:00Z">
        <w:r w:rsidR="00574D32">
          <w:rPr>
            <w:rFonts w:ascii="Calibri" w:eastAsia="Calibri" w:hAnsi="Calibri" w:cs="Calibri"/>
            <w:sz w:val="22"/>
            <w:szCs w:val="22"/>
          </w:rPr>
          <w:t xml:space="preserve">Monitoring </w:t>
        </w:r>
      </w:ins>
      <w:r>
        <w:rPr>
          <w:rFonts w:ascii="Calibri" w:eastAsia="Calibri" w:hAnsi="Calibri" w:cs="Calibri"/>
          <w:sz w:val="22"/>
          <w:szCs w:val="22"/>
        </w:rPr>
        <w:t>the amounts of different gut microbes indicative of weight gain/loss.</w:t>
      </w:r>
    </w:p>
    <w:p w14:paraId="44091E3F" w14:textId="1B87EF09" w:rsidR="00D3523D" w:rsidRDefault="00117B3D" w:rsidP="00725091">
      <w:pPr>
        <w:numPr>
          <w:ilvl w:val="0"/>
          <w:numId w:val="2"/>
        </w:numPr>
        <w:tabs>
          <w:tab w:val="left" w:pos="6804"/>
        </w:tabs>
        <w:bidi w:val="0"/>
        <w:spacing w:after="120"/>
        <w:contextualSpacing/>
        <w:jc w:val="both"/>
        <w:rPr>
          <w:rFonts w:ascii="Calibri" w:eastAsia="Calibri" w:hAnsi="Calibri" w:cs="Calibri"/>
          <w:sz w:val="22"/>
          <w:szCs w:val="22"/>
        </w:rPr>
        <w:pPrChange w:id="52" w:author="Jacob Orry Fierer" w:date="2018-08-15T14:52:00Z">
          <w:pPr>
            <w:numPr>
              <w:numId w:val="2"/>
            </w:numPr>
            <w:tabs>
              <w:tab w:val="left" w:pos="6804"/>
            </w:tabs>
            <w:bidi w:val="0"/>
            <w:spacing w:after="120"/>
            <w:ind w:left="720" w:hanging="360"/>
            <w:contextualSpacing/>
            <w:jc w:val="both"/>
          </w:pPr>
        </w:pPrChange>
      </w:pPr>
      <w:r>
        <w:rPr>
          <w:rFonts w:ascii="Calibri" w:eastAsia="Calibri" w:hAnsi="Calibri" w:cs="Calibri"/>
          <w:sz w:val="22"/>
          <w:szCs w:val="22"/>
        </w:rPr>
        <w:lastRenderedPageBreak/>
        <w:t xml:space="preserve">Administering an agent </w:t>
      </w:r>
      <w:del w:id="53" w:author="Jacob Orry Fierer" w:date="2018-08-15T09:08:00Z">
        <w:r w:rsidDel="00574D32">
          <w:rPr>
            <w:rFonts w:ascii="Calibri" w:eastAsia="Calibri" w:hAnsi="Calibri" w:cs="Calibri"/>
            <w:sz w:val="22"/>
            <w:szCs w:val="22"/>
          </w:rPr>
          <w:delText xml:space="preserve">which </w:delText>
        </w:r>
      </w:del>
      <w:ins w:id="54" w:author="Jacob Orry Fierer" w:date="2018-08-15T09:08:00Z">
        <w:r w:rsidR="00574D32">
          <w:rPr>
            <w:rFonts w:ascii="Calibri" w:eastAsia="Calibri" w:hAnsi="Calibri" w:cs="Calibri"/>
            <w:sz w:val="22"/>
            <w:szCs w:val="22"/>
          </w:rPr>
          <w:t xml:space="preserve">that </w:t>
        </w:r>
      </w:ins>
      <w:r>
        <w:rPr>
          <w:rFonts w:ascii="Calibri" w:eastAsia="Calibri" w:hAnsi="Calibri" w:cs="Calibri"/>
          <w:sz w:val="22"/>
          <w:szCs w:val="22"/>
        </w:rPr>
        <w:t xml:space="preserve">alters the gut microbiome signature to that similar to </w:t>
      </w:r>
      <w:del w:id="55" w:author="Jacob Orry Fierer" w:date="2018-08-15T14:52:00Z">
        <w:r w:rsidDel="00725091">
          <w:rPr>
            <w:rFonts w:ascii="Calibri" w:eastAsia="Calibri" w:hAnsi="Calibri" w:cs="Calibri"/>
            <w:sz w:val="22"/>
            <w:szCs w:val="22"/>
          </w:rPr>
          <w:delText xml:space="preserve">a </w:delText>
        </w:r>
      </w:del>
      <w:r>
        <w:rPr>
          <w:rFonts w:ascii="Calibri" w:eastAsia="Calibri" w:hAnsi="Calibri" w:cs="Calibri"/>
          <w:sz w:val="22"/>
          <w:szCs w:val="22"/>
        </w:rPr>
        <w:t>non-obese individuals.</w:t>
      </w:r>
    </w:p>
    <w:p w14:paraId="2CDA2AA8" w14:textId="50A918B3" w:rsidR="00D3523D" w:rsidRDefault="00117B3D" w:rsidP="00725091">
      <w:pPr>
        <w:tabs>
          <w:tab w:val="left" w:pos="6804"/>
        </w:tabs>
        <w:bidi w:val="0"/>
        <w:spacing w:after="120"/>
        <w:jc w:val="both"/>
        <w:rPr>
          <w:rFonts w:ascii="Calibri" w:eastAsia="Calibri" w:hAnsi="Calibri" w:cs="Calibri"/>
          <w:sz w:val="22"/>
          <w:szCs w:val="22"/>
        </w:rPr>
        <w:pPrChange w:id="56" w:author="Jacob Orry Fierer" w:date="2018-08-15T14:52:00Z">
          <w:pPr>
            <w:tabs>
              <w:tab w:val="left" w:pos="6804"/>
            </w:tabs>
            <w:bidi w:val="0"/>
            <w:spacing w:after="120"/>
            <w:jc w:val="both"/>
          </w:pPr>
        </w:pPrChange>
      </w:pPr>
      <w:r>
        <w:rPr>
          <w:rFonts w:ascii="Calibri" w:eastAsia="Calibri" w:hAnsi="Calibri" w:cs="Calibri"/>
          <w:sz w:val="22"/>
          <w:szCs w:val="22"/>
        </w:rPr>
        <w:t xml:space="preserve">The researchers have developed a personalized </w:t>
      </w:r>
      <w:del w:id="57" w:author="Jacob Orry Fierer" w:date="2018-08-15T09:46:00Z">
        <w:r w:rsidDel="00383617">
          <w:rPr>
            <w:rFonts w:ascii="Calibri" w:eastAsia="Calibri" w:hAnsi="Calibri" w:cs="Calibri"/>
            <w:sz w:val="22"/>
            <w:szCs w:val="22"/>
          </w:rPr>
          <w:delText>machine learning</w:delText>
        </w:r>
      </w:del>
      <w:ins w:id="58" w:author="Jacob Orry Fierer" w:date="2018-08-15T09:46:00Z">
        <w:r w:rsidR="00383617">
          <w:rPr>
            <w:rFonts w:ascii="Calibri" w:eastAsia="Calibri" w:hAnsi="Calibri" w:cs="Calibri"/>
            <w:sz w:val="22"/>
            <w:szCs w:val="22"/>
          </w:rPr>
          <w:t>machine-learning</w:t>
        </w:r>
      </w:ins>
      <w:r>
        <w:rPr>
          <w:rFonts w:ascii="Calibri" w:eastAsia="Calibri" w:hAnsi="Calibri" w:cs="Calibri"/>
          <w:sz w:val="22"/>
          <w:szCs w:val="22"/>
        </w:rPr>
        <w:t xml:space="preserve"> algorithm</w:t>
      </w:r>
      <w:ins w:id="59" w:author="Jacob Orry Fierer" w:date="2018-08-15T14:52:00Z">
        <w:r w:rsidR="00725091">
          <w:rPr>
            <w:rFonts w:ascii="Calibri" w:eastAsia="Calibri" w:hAnsi="Calibri" w:cs="Calibri"/>
            <w:sz w:val="22"/>
            <w:szCs w:val="22"/>
          </w:rPr>
          <w:t>,</w:t>
        </w:r>
      </w:ins>
      <w:r>
        <w:rPr>
          <w:rFonts w:ascii="Calibri" w:eastAsia="Calibri" w:hAnsi="Calibri" w:cs="Calibri"/>
          <w:sz w:val="22"/>
          <w:szCs w:val="22"/>
        </w:rPr>
        <w:t xml:space="preserve"> </w:t>
      </w:r>
      <w:del w:id="60" w:author="Jacob Orry Fierer" w:date="2018-08-15T14:52:00Z">
        <w:r w:rsidDel="00725091">
          <w:rPr>
            <w:rFonts w:ascii="Calibri" w:eastAsia="Calibri" w:hAnsi="Calibri" w:cs="Calibri"/>
            <w:sz w:val="22"/>
            <w:szCs w:val="22"/>
          </w:rPr>
          <w:delText>that,</w:delText>
        </w:r>
      </w:del>
      <w:ins w:id="61" w:author="Jacob Orry Fierer" w:date="2018-08-15T14:52:00Z">
        <w:r w:rsidR="00725091">
          <w:rPr>
            <w:rFonts w:ascii="Calibri" w:eastAsia="Calibri" w:hAnsi="Calibri" w:cs="Calibri"/>
            <w:sz w:val="22"/>
            <w:szCs w:val="22"/>
          </w:rPr>
          <w:t>which</w:t>
        </w:r>
      </w:ins>
      <w:r>
        <w:rPr>
          <w:rFonts w:ascii="Calibri" w:eastAsia="Calibri" w:hAnsi="Calibri" w:cs="Calibri"/>
          <w:sz w:val="22"/>
          <w:szCs w:val="22"/>
        </w:rPr>
        <w:t xml:space="preserve"> based on the gut microbiome population, can predict the likelihood of recurrent weight gain. Additionally, the researchers have tested different agents such as antibiotics, </w:t>
      </w:r>
      <w:del w:id="62" w:author="Jacob Orry Fierer" w:date="2018-08-15T09:45:00Z">
        <w:r w:rsidDel="00383617">
          <w:rPr>
            <w:rFonts w:ascii="Calibri" w:eastAsia="Calibri" w:hAnsi="Calibri" w:cs="Calibri"/>
            <w:sz w:val="22"/>
            <w:szCs w:val="22"/>
          </w:rPr>
          <w:delText>Flavanoids</w:delText>
        </w:r>
      </w:del>
      <w:proofErr w:type="spellStart"/>
      <w:ins w:id="63" w:author="Jacob Orry Fierer" w:date="2018-08-15T09:45:00Z">
        <w:r w:rsidR="00383617">
          <w:rPr>
            <w:rFonts w:ascii="Calibri" w:eastAsia="Calibri" w:hAnsi="Calibri" w:cs="Calibri"/>
            <w:sz w:val="22"/>
            <w:szCs w:val="22"/>
          </w:rPr>
          <w:t>flavanoids</w:t>
        </w:r>
      </w:ins>
      <w:proofErr w:type="spellEnd"/>
      <w:r>
        <w:rPr>
          <w:rFonts w:ascii="Calibri" w:eastAsia="Calibri" w:hAnsi="Calibri" w:cs="Calibri"/>
          <w:sz w:val="22"/>
          <w:szCs w:val="22"/>
        </w:rPr>
        <w:t>, probiotics</w:t>
      </w:r>
      <w:ins w:id="64" w:author="Jacob Orry Fierer" w:date="2018-08-15T09:12:00Z">
        <w:r w:rsidR="00B97F60">
          <w:rPr>
            <w:rFonts w:ascii="Calibri" w:eastAsia="Calibri" w:hAnsi="Calibri" w:cs="Calibri"/>
            <w:sz w:val="22"/>
            <w:szCs w:val="22"/>
          </w:rPr>
          <w:t>,</w:t>
        </w:r>
      </w:ins>
      <w:r>
        <w:rPr>
          <w:rFonts w:ascii="Calibri" w:eastAsia="Calibri" w:hAnsi="Calibri" w:cs="Calibri"/>
          <w:sz w:val="22"/>
          <w:szCs w:val="22"/>
        </w:rPr>
        <w:t xml:space="preserve"> and fecal transplants </w:t>
      </w:r>
      <w:proofErr w:type="gramStart"/>
      <w:r>
        <w:rPr>
          <w:rFonts w:ascii="Calibri" w:eastAsia="Calibri" w:hAnsi="Calibri" w:cs="Calibri"/>
          <w:sz w:val="22"/>
          <w:szCs w:val="22"/>
        </w:rPr>
        <w:t>in order to directly modulate</w:t>
      </w:r>
      <w:proofErr w:type="gramEnd"/>
      <w:r>
        <w:rPr>
          <w:rFonts w:ascii="Calibri" w:eastAsia="Calibri" w:hAnsi="Calibri" w:cs="Calibri"/>
          <w:sz w:val="22"/>
          <w:szCs w:val="22"/>
        </w:rPr>
        <w:t xml:space="preserve"> the </w:t>
      </w:r>
      <w:commentRangeStart w:id="65"/>
      <w:r>
        <w:rPr>
          <w:rFonts w:ascii="Calibri" w:eastAsia="Calibri" w:hAnsi="Calibri" w:cs="Calibri"/>
          <w:sz w:val="22"/>
          <w:szCs w:val="22"/>
        </w:rPr>
        <w:t>gut microbiome population, changing it</w:t>
      </w:r>
      <w:commentRangeEnd w:id="65"/>
      <w:r w:rsidR="00E96EE0">
        <w:rPr>
          <w:rStyle w:val="CommentReference"/>
        </w:rPr>
        <w:commentReference w:id="65"/>
      </w:r>
      <w:r>
        <w:rPr>
          <w:rFonts w:ascii="Calibri" w:eastAsia="Calibri" w:hAnsi="Calibri" w:cs="Calibri"/>
          <w:sz w:val="22"/>
          <w:szCs w:val="22"/>
        </w:rPr>
        <w:t xml:space="preserve"> to that of a </w:t>
      </w:r>
      <w:del w:id="66" w:author="Jacob Orry Fierer" w:date="2018-08-15T09:12:00Z">
        <w:r w:rsidDel="00B97F60">
          <w:rPr>
            <w:rFonts w:ascii="Calibri" w:eastAsia="Calibri" w:hAnsi="Calibri" w:cs="Calibri"/>
            <w:sz w:val="22"/>
            <w:szCs w:val="22"/>
          </w:rPr>
          <w:delText>non obese</w:delText>
        </w:r>
      </w:del>
      <w:ins w:id="67" w:author="Jacob Orry Fierer" w:date="2018-08-15T09:12:00Z">
        <w:r w:rsidR="00B97F60">
          <w:rPr>
            <w:rFonts w:ascii="Calibri" w:eastAsia="Calibri" w:hAnsi="Calibri" w:cs="Calibri"/>
            <w:sz w:val="22"/>
            <w:szCs w:val="22"/>
          </w:rPr>
          <w:t>non-obese</w:t>
        </w:r>
      </w:ins>
      <w:r>
        <w:rPr>
          <w:rFonts w:ascii="Calibri" w:eastAsia="Calibri" w:hAnsi="Calibri" w:cs="Calibri"/>
          <w:sz w:val="22"/>
          <w:szCs w:val="22"/>
        </w:rPr>
        <w:t xml:space="preserve"> individual.   </w:t>
      </w:r>
    </w:p>
    <w:p w14:paraId="48A34BB8" w14:textId="77777777" w:rsidR="00D3523D" w:rsidRDefault="00117B3D" w:rsidP="00117B3D">
      <w:pPr>
        <w:bidi w:val="0"/>
        <w:spacing w:after="120" w:line="276" w:lineRule="auto"/>
        <w:jc w:val="both"/>
        <w:rPr>
          <w:rFonts w:ascii="Calibri" w:eastAsia="Calibri" w:hAnsi="Calibri" w:cs="Calibri"/>
          <w:b/>
          <w:color w:val="C0504D"/>
        </w:rPr>
      </w:pPr>
      <w:r>
        <w:rPr>
          <w:rFonts w:ascii="Calibri" w:eastAsia="Calibri" w:hAnsi="Calibri" w:cs="Calibri"/>
          <w:b/>
          <w:color w:val="C0504D"/>
        </w:rPr>
        <w:t>Applications and Advantages:</w:t>
      </w:r>
    </w:p>
    <w:p w14:paraId="3B9C9FC5" w14:textId="77777777" w:rsidR="0011268B" w:rsidRDefault="0011268B">
      <w:pPr>
        <w:pStyle w:val="ListParagraph"/>
        <w:numPr>
          <w:ilvl w:val="0"/>
          <w:numId w:val="4"/>
        </w:numPr>
        <w:bidi w:val="0"/>
        <w:spacing w:line="276" w:lineRule="auto"/>
        <w:jc w:val="both"/>
        <w:rPr>
          <w:ins w:id="68" w:author="Jacob Orry Fierer" w:date="2018-08-15T12:05:00Z"/>
        </w:rPr>
        <w:pPrChange w:id="69" w:author="Jacob Orry Fierer" w:date="2018-08-15T12:06:00Z">
          <w:pPr>
            <w:pStyle w:val="ListParagraph"/>
            <w:numPr>
              <w:numId w:val="3"/>
            </w:numPr>
            <w:bidi w:val="0"/>
            <w:spacing w:line="276" w:lineRule="auto"/>
            <w:ind w:left="450" w:hanging="360"/>
            <w:jc w:val="both"/>
          </w:pPr>
        </w:pPrChange>
      </w:pPr>
      <w:commentRangeStart w:id="70"/>
      <w:commentRangeStart w:id="71"/>
      <w:ins w:id="72" w:author="Jacob Orry Fierer" w:date="2018-08-15T12:05:00Z">
        <w:r>
          <w:rPr>
            <w:rFonts w:ascii="Calibri" w:hAnsi="Calibri"/>
            <w:b/>
            <w:bCs/>
            <w:sz w:val="22"/>
            <w:szCs w:val="22"/>
          </w:rPr>
          <w:t>Diagnostic to test which populations are more susceptible to relapsed obesity</w:t>
        </w:r>
      </w:ins>
    </w:p>
    <w:p w14:paraId="02AA1ED0" w14:textId="77777777" w:rsidR="0011268B" w:rsidRDefault="0011268B">
      <w:pPr>
        <w:pStyle w:val="ListParagraph"/>
        <w:numPr>
          <w:ilvl w:val="0"/>
          <w:numId w:val="4"/>
        </w:numPr>
        <w:bidi w:val="0"/>
        <w:spacing w:line="276" w:lineRule="auto"/>
        <w:jc w:val="both"/>
        <w:rPr>
          <w:ins w:id="73" w:author="Jacob Orry Fierer" w:date="2018-08-15T12:05:00Z"/>
        </w:rPr>
        <w:pPrChange w:id="74" w:author="Jacob Orry Fierer" w:date="2018-08-15T12:06:00Z">
          <w:pPr>
            <w:pStyle w:val="ListParagraph"/>
            <w:numPr>
              <w:numId w:val="3"/>
            </w:numPr>
            <w:bidi w:val="0"/>
            <w:spacing w:line="276" w:lineRule="auto"/>
            <w:ind w:left="450" w:hanging="360"/>
            <w:jc w:val="both"/>
          </w:pPr>
        </w:pPrChange>
      </w:pPr>
      <w:ins w:id="75" w:author="Jacob Orry Fierer" w:date="2018-08-15T12:05:00Z">
        <w:r>
          <w:rPr>
            <w:rFonts w:ascii="Calibri" w:hAnsi="Calibri"/>
            <w:b/>
            <w:bCs/>
            <w:sz w:val="22"/>
            <w:szCs w:val="22"/>
          </w:rPr>
          <w:t xml:space="preserve">A method of either using an agent or a specific bacterial population to reduce relapsed obesity </w:t>
        </w:r>
      </w:ins>
      <w:commentRangeEnd w:id="70"/>
      <w:ins w:id="76" w:author="Jacob Orry Fierer" w:date="2018-08-15T12:06:00Z">
        <w:r>
          <w:rPr>
            <w:rStyle w:val="CommentReference"/>
          </w:rPr>
          <w:commentReference w:id="70"/>
        </w:r>
      </w:ins>
      <w:commentRangeEnd w:id="71"/>
      <w:ins w:id="77" w:author="Jacob Orry Fierer" w:date="2018-08-15T15:19:00Z">
        <w:r w:rsidR="00912E14">
          <w:rPr>
            <w:rStyle w:val="CommentReference"/>
          </w:rPr>
          <w:commentReference w:id="71"/>
        </w:r>
      </w:ins>
    </w:p>
    <w:p w14:paraId="536CC7A9" w14:textId="77777777" w:rsidR="00D3523D" w:rsidDel="0011268B" w:rsidRDefault="00117B3D" w:rsidP="00117B3D">
      <w:pPr>
        <w:numPr>
          <w:ilvl w:val="0"/>
          <w:numId w:val="1"/>
        </w:numPr>
        <w:pBdr>
          <w:top w:val="nil"/>
          <w:left w:val="nil"/>
          <w:bottom w:val="nil"/>
          <w:right w:val="nil"/>
          <w:between w:val="nil"/>
        </w:pBdr>
        <w:bidi w:val="0"/>
        <w:spacing w:line="276" w:lineRule="auto"/>
        <w:jc w:val="both"/>
        <w:rPr>
          <w:del w:id="78" w:author="Jacob Orry Fierer" w:date="2018-08-15T12:05:00Z"/>
          <w:rFonts w:ascii="Calibri" w:eastAsia="Calibri" w:hAnsi="Calibri" w:cs="Calibri"/>
          <w:sz w:val="22"/>
          <w:szCs w:val="22"/>
        </w:rPr>
      </w:pPr>
      <w:del w:id="79" w:author="Jacob Orry Fierer" w:date="2018-08-15T12:05:00Z">
        <w:r w:rsidDel="0011268B">
          <w:rPr>
            <w:rFonts w:ascii="Calibri" w:eastAsia="Calibri" w:hAnsi="Calibri" w:cs="Calibri"/>
            <w:b/>
            <w:sz w:val="22"/>
            <w:szCs w:val="22"/>
          </w:rPr>
          <w:delText>Novel approach</w:delText>
        </w:r>
        <w:r w:rsidDel="0011268B">
          <w:rPr>
            <w:rFonts w:ascii="Calibri" w:eastAsia="Calibri" w:hAnsi="Calibri" w:cs="Calibri"/>
            <w:sz w:val="22"/>
            <w:szCs w:val="22"/>
          </w:rPr>
          <w:delText xml:space="preserve"> - The method addresses </w:delText>
        </w:r>
        <w:r w:rsidDel="0011268B">
          <w:rPr>
            <w:rFonts w:ascii="Calibri" w:eastAsia="Calibri" w:hAnsi="Calibri" w:cs="Calibri"/>
            <w:sz w:val="22"/>
            <w:szCs w:val="22"/>
            <w:u w:val="single"/>
          </w:rPr>
          <w:delText>one of the main causes</w:delText>
        </w:r>
        <w:r w:rsidDel="0011268B">
          <w:rPr>
            <w:rFonts w:ascii="Calibri" w:eastAsia="Calibri" w:hAnsi="Calibri" w:cs="Calibri"/>
            <w:sz w:val="22"/>
            <w:szCs w:val="22"/>
          </w:rPr>
          <w:delText xml:space="preserve"> for weight gain that has, until now, been overlooked - the gut microbiome population. </w:delText>
        </w:r>
      </w:del>
    </w:p>
    <w:p w14:paraId="0F347DC9" w14:textId="77777777" w:rsidR="00D3523D" w:rsidDel="0011268B" w:rsidRDefault="00117B3D" w:rsidP="00117B3D">
      <w:pPr>
        <w:numPr>
          <w:ilvl w:val="0"/>
          <w:numId w:val="1"/>
        </w:numPr>
        <w:pBdr>
          <w:top w:val="nil"/>
          <w:left w:val="nil"/>
          <w:bottom w:val="nil"/>
          <w:right w:val="nil"/>
          <w:between w:val="nil"/>
        </w:pBdr>
        <w:bidi w:val="0"/>
        <w:spacing w:line="276" w:lineRule="auto"/>
        <w:jc w:val="both"/>
        <w:rPr>
          <w:del w:id="80" w:author="Jacob Orry Fierer" w:date="2018-08-15T12:05:00Z"/>
          <w:rFonts w:ascii="Calibri" w:eastAsia="Calibri" w:hAnsi="Calibri" w:cs="Calibri"/>
          <w:sz w:val="22"/>
          <w:szCs w:val="22"/>
        </w:rPr>
      </w:pPr>
      <w:del w:id="81" w:author="Jacob Orry Fierer" w:date="2018-08-15T12:05:00Z">
        <w:r w:rsidDel="0011268B">
          <w:rPr>
            <w:rFonts w:ascii="Calibri" w:eastAsia="Calibri" w:hAnsi="Calibri" w:cs="Calibri"/>
            <w:b/>
            <w:sz w:val="22"/>
            <w:szCs w:val="22"/>
          </w:rPr>
          <w:delText>Analysis</w:delText>
        </w:r>
        <w:r w:rsidDel="0011268B">
          <w:rPr>
            <w:rFonts w:ascii="Calibri" w:eastAsia="Calibri" w:hAnsi="Calibri" w:cs="Calibri"/>
            <w:sz w:val="22"/>
            <w:szCs w:val="22"/>
          </w:rPr>
          <w:delText xml:space="preserve"> - The method can be used to predict the likelihood of success for different diets, by analyzing changes in the gut microbiome.  </w:delText>
        </w:r>
      </w:del>
    </w:p>
    <w:p w14:paraId="6BCA34E6" w14:textId="77777777" w:rsidR="00D3523D" w:rsidDel="0011268B" w:rsidRDefault="00117B3D">
      <w:pPr>
        <w:numPr>
          <w:ilvl w:val="0"/>
          <w:numId w:val="1"/>
        </w:numPr>
        <w:pBdr>
          <w:top w:val="nil"/>
          <w:left w:val="nil"/>
          <w:bottom w:val="nil"/>
          <w:right w:val="nil"/>
          <w:between w:val="nil"/>
        </w:pBdr>
        <w:bidi w:val="0"/>
        <w:spacing w:line="276" w:lineRule="auto"/>
        <w:jc w:val="both"/>
        <w:rPr>
          <w:del w:id="82" w:author="Jacob Orry Fierer" w:date="2018-08-15T12:05:00Z"/>
          <w:rFonts w:ascii="Calibri" w:eastAsia="Calibri" w:hAnsi="Calibri" w:cs="Calibri"/>
          <w:sz w:val="22"/>
          <w:szCs w:val="22"/>
        </w:rPr>
      </w:pPr>
      <w:del w:id="83" w:author="Jacob Orry Fierer" w:date="2018-08-15T12:05:00Z">
        <w:r w:rsidDel="0011268B">
          <w:rPr>
            <w:rFonts w:ascii="Calibri" w:eastAsia="Calibri" w:hAnsi="Calibri" w:cs="Calibri"/>
            <w:b/>
            <w:sz w:val="22"/>
            <w:szCs w:val="22"/>
          </w:rPr>
          <w:delText xml:space="preserve">Improving existing diet programs </w:delText>
        </w:r>
      </w:del>
      <w:del w:id="84" w:author="Jacob Orry Fierer" w:date="2018-08-15T09:12:00Z">
        <w:r w:rsidDel="00B97F60">
          <w:rPr>
            <w:rFonts w:ascii="Calibri" w:eastAsia="Calibri" w:hAnsi="Calibri" w:cs="Calibri"/>
            <w:sz w:val="22"/>
            <w:szCs w:val="22"/>
          </w:rPr>
          <w:delText xml:space="preserve"> </w:delText>
        </w:r>
      </w:del>
      <w:del w:id="85" w:author="Jacob Orry Fierer" w:date="2018-08-15T12:05:00Z">
        <w:r w:rsidDel="0011268B">
          <w:rPr>
            <w:rFonts w:ascii="Calibri" w:eastAsia="Calibri" w:hAnsi="Calibri" w:cs="Calibri"/>
            <w:sz w:val="22"/>
            <w:szCs w:val="22"/>
          </w:rPr>
          <w:delText>- Based on the provided analysis individual weight loss programs can be modified for optimal results.</w:delText>
        </w:r>
      </w:del>
    </w:p>
    <w:p w14:paraId="475C5430" w14:textId="77777777" w:rsidR="00D3523D" w:rsidDel="0011268B" w:rsidRDefault="00117B3D" w:rsidP="00117B3D">
      <w:pPr>
        <w:numPr>
          <w:ilvl w:val="0"/>
          <w:numId w:val="1"/>
        </w:numPr>
        <w:pBdr>
          <w:top w:val="nil"/>
          <w:left w:val="nil"/>
          <w:bottom w:val="nil"/>
          <w:right w:val="nil"/>
          <w:between w:val="nil"/>
        </w:pBdr>
        <w:bidi w:val="0"/>
        <w:spacing w:line="276" w:lineRule="auto"/>
        <w:jc w:val="both"/>
        <w:rPr>
          <w:del w:id="86" w:author="Jacob Orry Fierer" w:date="2018-08-15T12:05:00Z"/>
          <w:rFonts w:ascii="Calibri" w:eastAsia="Calibri" w:hAnsi="Calibri" w:cs="Calibri"/>
          <w:sz w:val="22"/>
          <w:szCs w:val="22"/>
        </w:rPr>
      </w:pPr>
      <w:del w:id="87" w:author="Jacob Orry Fierer" w:date="2018-08-15T12:05:00Z">
        <w:r w:rsidDel="0011268B">
          <w:rPr>
            <w:rFonts w:ascii="Calibri" w:eastAsia="Calibri" w:hAnsi="Calibri" w:cs="Calibri"/>
            <w:b/>
            <w:sz w:val="22"/>
            <w:szCs w:val="22"/>
          </w:rPr>
          <w:delText xml:space="preserve">Treatment - </w:delText>
        </w:r>
        <w:r w:rsidDel="0011268B">
          <w:rPr>
            <w:rFonts w:ascii="Calibri" w:eastAsia="Calibri" w:hAnsi="Calibri" w:cs="Calibri"/>
            <w:sz w:val="22"/>
            <w:szCs w:val="22"/>
          </w:rPr>
          <w:delText xml:space="preserve">Different agents can be used to </w:delText>
        </w:r>
        <w:r w:rsidDel="0011268B">
          <w:rPr>
            <w:rFonts w:ascii="Calibri" w:eastAsia="Calibri" w:hAnsi="Calibri" w:cs="Calibri"/>
            <w:i/>
            <w:sz w:val="22"/>
            <w:szCs w:val="22"/>
          </w:rPr>
          <w:delText>directly</w:delText>
        </w:r>
        <w:r w:rsidDel="0011268B">
          <w:rPr>
            <w:rFonts w:ascii="Calibri" w:eastAsia="Calibri" w:hAnsi="Calibri" w:cs="Calibri"/>
            <w:sz w:val="22"/>
            <w:szCs w:val="22"/>
          </w:rPr>
          <w:delText xml:space="preserve"> modulate the gut microbiome population or their metabolites, improving the results of the weight loss program and helping to maintain the target weight. </w:delText>
        </w:r>
      </w:del>
    </w:p>
    <w:p w14:paraId="3C16A05C" w14:textId="77777777" w:rsidR="00D3523D" w:rsidDel="0011268B" w:rsidRDefault="00117B3D" w:rsidP="00117B3D">
      <w:pPr>
        <w:numPr>
          <w:ilvl w:val="0"/>
          <w:numId w:val="1"/>
        </w:numPr>
        <w:pBdr>
          <w:top w:val="nil"/>
          <w:left w:val="nil"/>
          <w:bottom w:val="nil"/>
          <w:right w:val="nil"/>
          <w:between w:val="nil"/>
        </w:pBdr>
        <w:bidi w:val="0"/>
        <w:spacing w:line="276" w:lineRule="auto"/>
        <w:jc w:val="both"/>
        <w:rPr>
          <w:del w:id="88" w:author="Jacob Orry Fierer" w:date="2018-08-15T12:05:00Z"/>
          <w:rFonts w:ascii="Calibri" w:eastAsia="Calibri" w:hAnsi="Calibri" w:cs="Calibri"/>
          <w:sz w:val="22"/>
          <w:szCs w:val="22"/>
        </w:rPr>
      </w:pPr>
      <w:del w:id="89" w:author="Jacob Orry Fierer" w:date="2018-08-15T12:05:00Z">
        <w:r w:rsidDel="0011268B">
          <w:rPr>
            <w:rFonts w:ascii="Calibri" w:eastAsia="Calibri" w:hAnsi="Calibri" w:cs="Calibri"/>
            <w:b/>
            <w:sz w:val="22"/>
            <w:szCs w:val="22"/>
          </w:rPr>
          <w:delText>Personal</w:delText>
        </w:r>
        <w:r w:rsidDel="0011268B">
          <w:rPr>
            <w:rFonts w:ascii="Calibri" w:eastAsia="Calibri" w:hAnsi="Calibri" w:cs="Calibri"/>
            <w:sz w:val="22"/>
            <w:szCs w:val="22"/>
          </w:rPr>
          <w:delText xml:space="preserve"> - Personalized dietary recommendations are given based on the individual’s gut microbiome population, genetic variance and dietary preferences.   </w:delText>
        </w:r>
      </w:del>
    </w:p>
    <w:p w14:paraId="4B12CAFA" w14:textId="77777777" w:rsidR="00D3523D" w:rsidRDefault="00117B3D">
      <w:pPr>
        <w:tabs>
          <w:tab w:val="left" w:pos="270"/>
        </w:tabs>
        <w:bidi w:val="0"/>
        <w:spacing w:before="280"/>
        <w:jc w:val="center"/>
        <w:rPr>
          <w:rFonts w:ascii="Calibri" w:eastAsia="Calibri" w:hAnsi="Calibri" w:cs="Calibri"/>
          <w:b/>
          <w:color w:val="4F81BD"/>
          <w:sz w:val="28"/>
          <w:szCs w:val="28"/>
          <w:u w:val="single"/>
        </w:rPr>
        <w:pPrChange w:id="90" w:author="Jacob Orry Fierer" w:date="2018-08-15T09:39:00Z">
          <w:pPr>
            <w:tabs>
              <w:tab w:val="left" w:pos="270"/>
            </w:tabs>
            <w:bidi w:val="0"/>
            <w:spacing w:before="280"/>
            <w:jc w:val="both"/>
          </w:pPr>
        </w:pPrChange>
      </w:pPr>
      <w:commentRangeStart w:id="91"/>
      <w:r>
        <w:rPr>
          <w:rFonts w:ascii="Calibri" w:eastAsia="Calibri" w:hAnsi="Calibri" w:cs="Calibri"/>
          <w:b/>
          <w:noProof/>
          <w:color w:val="4F81BD"/>
          <w:sz w:val="28"/>
          <w:szCs w:val="28"/>
          <w:u w:val="single"/>
        </w:rPr>
        <w:drawing>
          <wp:inline distT="114300" distB="114300" distL="114300" distR="114300" wp14:anchorId="29714564" wp14:editId="797FD8DA">
            <wp:extent cx="4470400" cy="2248649"/>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03268" cy="2265182"/>
                    </a:xfrm>
                    <a:prstGeom prst="rect">
                      <a:avLst/>
                    </a:prstGeom>
                    <a:ln/>
                  </pic:spPr>
                </pic:pic>
              </a:graphicData>
            </a:graphic>
          </wp:inline>
        </w:drawing>
      </w:r>
      <w:commentRangeEnd w:id="91"/>
      <w:r w:rsidR="008C3545">
        <w:rPr>
          <w:rStyle w:val="CommentReference"/>
        </w:rPr>
        <w:commentReference w:id="91"/>
      </w:r>
    </w:p>
    <w:p w14:paraId="2B01C5B1" w14:textId="19501FE0" w:rsidR="00D3523D" w:rsidRDefault="00117B3D" w:rsidP="006A06BE">
      <w:pPr>
        <w:tabs>
          <w:tab w:val="left" w:pos="270"/>
        </w:tabs>
        <w:bidi w:val="0"/>
        <w:spacing w:before="280"/>
        <w:jc w:val="both"/>
        <w:rPr>
          <w:rFonts w:ascii="Calibri" w:eastAsia="Calibri" w:hAnsi="Calibri" w:cs="Calibri"/>
          <w:color w:val="000000"/>
          <w:sz w:val="22"/>
          <w:szCs w:val="22"/>
        </w:rPr>
        <w:pPrChange w:id="92" w:author="Jacob Orry Fierer" w:date="2018-08-15T14:56:00Z">
          <w:pPr>
            <w:tabs>
              <w:tab w:val="left" w:pos="270"/>
            </w:tabs>
            <w:bidi w:val="0"/>
            <w:spacing w:before="280"/>
            <w:jc w:val="both"/>
          </w:pPr>
        </w:pPrChange>
      </w:pPr>
      <w:r>
        <w:rPr>
          <w:rFonts w:ascii="Calibri" w:eastAsia="Calibri" w:hAnsi="Calibri" w:cs="Calibri"/>
          <w:color w:val="000000"/>
          <w:sz w:val="22"/>
          <w:szCs w:val="22"/>
        </w:rPr>
        <w:t xml:space="preserve">A personalized </w:t>
      </w:r>
      <w:commentRangeStart w:id="93"/>
      <w:del w:id="94" w:author="Jacob Orry Fierer" w:date="2018-08-15T09:19:00Z">
        <w:r w:rsidDel="00B97F60">
          <w:rPr>
            <w:rFonts w:ascii="Calibri" w:eastAsia="Calibri" w:hAnsi="Calibri" w:cs="Calibri"/>
            <w:color w:val="000000"/>
            <w:sz w:val="22"/>
            <w:szCs w:val="22"/>
          </w:rPr>
          <w:delText>Machine learning</w:delText>
        </w:r>
      </w:del>
      <w:ins w:id="95" w:author="Jacob Orry Fierer" w:date="2018-08-15T14:56:00Z">
        <w:r w:rsidR="006A06BE">
          <w:rPr>
            <w:rFonts w:ascii="Calibri" w:eastAsia="Calibri" w:hAnsi="Calibri" w:cs="Calibri"/>
            <w:color w:val="000000"/>
            <w:sz w:val="22"/>
            <w:szCs w:val="22"/>
          </w:rPr>
          <w:t>m</w:t>
        </w:r>
      </w:ins>
      <w:ins w:id="96" w:author="Jacob Orry Fierer" w:date="2018-08-15T09:19:00Z">
        <w:r w:rsidR="00B97F60">
          <w:rPr>
            <w:rFonts w:ascii="Calibri" w:eastAsia="Calibri" w:hAnsi="Calibri" w:cs="Calibri"/>
            <w:color w:val="000000"/>
            <w:sz w:val="22"/>
            <w:szCs w:val="22"/>
          </w:rPr>
          <w:t>achine-learning</w:t>
        </w:r>
      </w:ins>
      <w:commentRangeEnd w:id="93"/>
      <w:ins w:id="97" w:author="Jacob Orry Fierer" w:date="2018-08-15T14:56:00Z">
        <w:r w:rsidR="006A06BE">
          <w:rPr>
            <w:rStyle w:val="CommentReference"/>
          </w:rPr>
          <w:commentReference w:id="93"/>
        </w:r>
      </w:ins>
      <w:r>
        <w:rPr>
          <w:rFonts w:ascii="Calibri" w:eastAsia="Calibri" w:hAnsi="Calibri" w:cs="Calibri"/>
          <w:color w:val="000000"/>
          <w:sz w:val="22"/>
          <w:szCs w:val="22"/>
        </w:rPr>
        <w:t xml:space="preserve"> algorithm utilizes comprehensive datasets such as dietary consumption, microbiome population</w:t>
      </w:r>
      <w:ins w:id="99" w:author="Jacob Orry Fierer" w:date="2018-08-15T14:57:00Z">
        <w:r w:rsidR="00FB6D0F">
          <w:rPr>
            <w:rFonts w:ascii="Calibri" w:eastAsia="Calibri" w:hAnsi="Calibri" w:cs="Calibri"/>
            <w:color w:val="000000"/>
            <w:sz w:val="22"/>
            <w:szCs w:val="22"/>
          </w:rPr>
          <w:t>,</w:t>
        </w:r>
      </w:ins>
      <w:r>
        <w:rPr>
          <w:rFonts w:ascii="Calibri" w:eastAsia="Calibri" w:hAnsi="Calibri" w:cs="Calibri"/>
          <w:color w:val="000000"/>
          <w:sz w:val="22"/>
          <w:szCs w:val="22"/>
        </w:rPr>
        <w:t xml:space="preserve"> and genetic variability to deliver dietary recommendations.</w:t>
      </w:r>
    </w:p>
    <w:p w14:paraId="7E09EE37" w14:textId="77777777" w:rsidR="00D3523D" w:rsidDel="0011268B" w:rsidRDefault="00D3523D" w:rsidP="00117B3D">
      <w:pPr>
        <w:tabs>
          <w:tab w:val="left" w:pos="270"/>
        </w:tabs>
        <w:bidi w:val="0"/>
        <w:spacing w:before="280"/>
        <w:jc w:val="both"/>
        <w:rPr>
          <w:del w:id="100" w:author="Jacob Orry Fierer" w:date="2018-08-15T12:06:00Z"/>
          <w:rFonts w:ascii="Calibri" w:eastAsia="Calibri" w:hAnsi="Calibri" w:cs="Calibri"/>
          <w:b/>
          <w:color w:val="4F81BD"/>
          <w:sz w:val="28"/>
          <w:szCs w:val="28"/>
          <w:u w:val="single"/>
        </w:rPr>
      </w:pPr>
    </w:p>
    <w:p w14:paraId="5E04A8CB" w14:textId="77777777" w:rsidR="00D3523D" w:rsidRDefault="00117B3D" w:rsidP="00117B3D">
      <w:pPr>
        <w:tabs>
          <w:tab w:val="left" w:pos="270"/>
        </w:tabs>
        <w:bidi w:val="0"/>
        <w:spacing w:before="280"/>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 xml:space="preserve">Development Status </w:t>
      </w:r>
    </w:p>
    <w:p w14:paraId="73CC547A" w14:textId="23E6F876" w:rsidR="00D3523D" w:rsidRDefault="00117B3D" w:rsidP="00FB6D0F">
      <w:pPr>
        <w:widowControl w:val="0"/>
        <w:pBdr>
          <w:top w:val="nil"/>
          <w:left w:val="nil"/>
          <w:bottom w:val="nil"/>
          <w:right w:val="nil"/>
          <w:between w:val="nil"/>
        </w:pBdr>
        <w:bidi w:val="0"/>
        <w:jc w:val="both"/>
        <w:rPr>
          <w:rFonts w:ascii="Calibri" w:eastAsia="Calibri" w:hAnsi="Calibri" w:cs="Calibri"/>
          <w:sz w:val="22"/>
          <w:szCs w:val="22"/>
        </w:rPr>
        <w:pPrChange w:id="101" w:author="Jacob Orry Fierer" w:date="2018-08-15T14:58:00Z">
          <w:pPr>
            <w:widowControl w:val="0"/>
            <w:pBdr>
              <w:top w:val="nil"/>
              <w:left w:val="nil"/>
              <w:bottom w:val="nil"/>
              <w:right w:val="nil"/>
              <w:between w:val="nil"/>
            </w:pBdr>
            <w:bidi w:val="0"/>
            <w:jc w:val="both"/>
          </w:pPr>
        </w:pPrChange>
      </w:pPr>
      <w:r>
        <w:rPr>
          <w:rFonts w:ascii="Calibri" w:eastAsia="Calibri" w:hAnsi="Calibri" w:cs="Calibri"/>
          <w:sz w:val="22"/>
          <w:szCs w:val="22"/>
        </w:rPr>
        <w:t xml:space="preserve">The teams of Profs. Elinav and Segal have developed a personalized </w:t>
      </w:r>
      <w:del w:id="102" w:author="Jacob Orry Fierer" w:date="2018-08-15T14:57:00Z">
        <w:r w:rsidDel="00FB6D0F">
          <w:rPr>
            <w:rFonts w:ascii="Calibri" w:eastAsia="Calibri" w:hAnsi="Calibri" w:cs="Calibri"/>
            <w:sz w:val="22"/>
            <w:szCs w:val="22"/>
          </w:rPr>
          <w:delText xml:space="preserve">machine </w:delText>
        </w:r>
      </w:del>
      <w:ins w:id="103" w:author="Jacob Orry Fierer" w:date="2018-08-15T14:57:00Z">
        <w:r w:rsidR="00FB6D0F">
          <w:rPr>
            <w:rFonts w:ascii="Calibri" w:eastAsia="Calibri" w:hAnsi="Calibri" w:cs="Calibri"/>
            <w:sz w:val="22"/>
            <w:szCs w:val="22"/>
          </w:rPr>
          <w:t>machine</w:t>
        </w:r>
        <w:r w:rsidR="00FB6D0F">
          <w:rPr>
            <w:rFonts w:ascii="Calibri" w:eastAsia="Calibri" w:hAnsi="Calibri" w:cs="Calibri"/>
            <w:sz w:val="22"/>
            <w:szCs w:val="22"/>
          </w:rPr>
          <w:t>-</w:t>
        </w:r>
      </w:ins>
      <w:r>
        <w:rPr>
          <w:rFonts w:ascii="Calibri" w:eastAsia="Calibri" w:hAnsi="Calibri" w:cs="Calibri"/>
          <w:sz w:val="22"/>
          <w:szCs w:val="22"/>
        </w:rPr>
        <w:t xml:space="preserve">learning algorithm enabling </w:t>
      </w:r>
      <w:proofErr w:type="gramStart"/>
      <w:r>
        <w:rPr>
          <w:rFonts w:ascii="Calibri" w:eastAsia="Calibri" w:hAnsi="Calibri" w:cs="Calibri"/>
          <w:sz w:val="22"/>
          <w:szCs w:val="22"/>
        </w:rPr>
        <w:t>microbiome based</w:t>
      </w:r>
      <w:proofErr w:type="gramEnd"/>
      <w:r>
        <w:rPr>
          <w:rFonts w:ascii="Calibri" w:eastAsia="Calibri" w:hAnsi="Calibri" w:cs="Calibri"/>
          <w:sz w:val="22"/>
          <w:szCs w:val="22"/>
        </w:rPr>
        <w:t xml:space="preserve"> prediction of relapsing weight gain and have demonstrated, in mice, that fecal transplantation and post-biotic intervention may prevent excessive secondary weight gain. The method </w:t>
      </w:r>
      <w:proofErr w:type="gramStart"/>
      <w:r>
        <w:rPr>
          <w:rFonts w:ascii="Calibri" w:eastAsia="Calibri" w:hAnsi="Calibri" w:cs="Calibri"/>
          <w:sz w:val="22"/>
          <w:szCs w:val="22"/>
        </w:rPr>
        <w:t xml:space="preserve">is </w:t>
      </w:r>
      <w:del w:id="104" w:author="Jacob Orry Fierer" w:date="2018-08-15T14:58:00Z">
        <w:r w:rsidDel="00FB6D0F">
          <w:rPr>
            <w:rFonts w:ascii="Calibri" w:eastAsia="Calibri" w:hAnsi="Calibri" w:cs="Calibri"/>
            <w:sz w:val="22"/>
            <w:szCs w:val="22"/>
          </w:rPr>
          <w:delText xml:space="preserve">currently </w:delText>
        </w:r>
      </w:del>
      <w:ins w:id="105" w:author="Jacob Orry Fierer" w:date="2018-08-15T14:58:00Z">
        <w:r w:rsidR="00FB6D0F">
          <w:rPr>
            <w:rFonts w:ascii="Calibri" w:eastAsia="Calibri" w:hAnsi="Calibri" w:cs="Calibri"/>
            <w:sz w:val="22"/>
            <w:szCs w:val="22"/>
          </w:rPr>
          <w:t>presently</w:t>
        </w:r>
        <w:r w:rsidR="00FB6D0F">
          <w:rPr>
            <w:rFonts w:ascii="Calibri" w:eastAsia="Calibri" w:hAnsi="Calibri" w:cs="Calibri"/>
            <w:sz w:val="22"/>
            <w:szCs w:val="22"/>
          </w:rPr>
          <w:t xml:space="preserve"> </w:t>
        </w:r>
      </w:ins>
      <w:r>
        <w:rPr>
          <w:rFonts w:ascii="Calibri" w:eastAsia="Calibri" w:hAnsi="Calibri" w:cs="Calibri"/>
          <w:sz w:val="22"/>
          <w:szCs w:val="22"/>
        </w:rPr>
        <w:t>being tested</w:t>
      </w:r>
      <w:proofErr w:type="gramEnd"/>
      <w:r>
        <w:rPr>
          <w:rFonts w:ascii="Calibri" w:eastAsia="Calibri" w:hAnsi="Calibri" w:cs="Calibri"/>
          <w:sz w:val="22"/>
          <w:szCs w:val="22"/>
        </w:rPr>
        <w:t xml:space="preserve"> on human subjects.</w:t>
      </w:r>
    </w:p>
    <w:p w14:paraId="00D1B945" w14:textId="77777777" w:rsidR="00D3523D" w:rsidRDefault="00D3523D" w:rsidP="00117B3D">
      <w:pPr>
        <w:widowControl w:val="0"/>
        <w:pBdr>
          <w:top w:val="nil"/>
          <w:left w:val="nil"/>
          <w:bottom w:val="nil"/>
          <w:right w:val="nil"/>
          <w:between w:val="nil"/>
        </w:pBdr>
        <w:bidi w:val="0"/>
        <w:jc w:val="both"/>
        <w:rPr>
          <w:rFonts w:ascii="Calibri" w:eastAsia="Calibri" w:hAnsi="Calibri" w:cs="Calibri"/>
          <w:sz w:val="22"/>
          <w:szCs w:val="22"/>
        </w:rPr>
      </w:pPr>
    </w:p>
    <w:p w14:paraId="08BD43BE" w14:textId="77777777" w:rsidR="00D3523D" w:rsidRDefault="00117B3D" w:rsidP="00117B3D">
      <w:pPr>
        <w:widowControl w:val="0"/>
        <w:pBdr>
          <w:top w:val="nil"/>
          <w:left w:val="nil"/>
          <w:bottom w:val="nil"/>
          <w:right w:val="nil"/>
          <w:between w:val="nil"/>
        </w:pBdr>
        <w:bidi w:val="0"/>
        <w:spacing w:after="120"/>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 xml:space="preserve">For additional </w:t>
      </w:r>
      <w:proofErr w:type="gramStart"/>
      <w:r>
        <w:rPr>
          <w:rFonts w:ascii="Calibri" w:eastAsia="Calibri" w:hAnsi="Calibri" w:cs="Calibri"/>
          <w:b/>
          <w:color w:val="4F81BD"/>
          <w:sz w:val="28"/>
          <w:szCs w:val="28"/>
          <w:u w:val="single"/>
        </w:rPr>
        <w:t>information</w:t>
      </w:r>
      <w:proofErr w:type="gramEnd"/>
      <w:r>
        <w:rPr>
          <w:rFonts w:ascii="Calibri" w:eastAsia="Calibri" w:hAnsi="Calibri" w:cs="Calibri"/>
          <w:b/>
          <w:color w:val="4F81BD"/>
          <w:sz w:val="28"/>
          <w:szCs w:val="28"/>
          <w:u w:val="single"/>
        </w:rPr>
        <w:t xml:space="preserve"> please contact:</w:t>
      </w:r>
    </w:p>
    <w:p w14:paraId="5FDC81ED" w14:textId="77777777" w:rsidR="00D3523D" w:rsidRDefault="00117B3D" w:rsidP="00117B3D">
      <w:pPr>
        <w:bidi w:val="0"/>
      </w:pPr>
      <w:r>
        <w:rPr>
          <w:rFonts w:ascii="Calibri" w:eastAsia="Calibri" w:hAnsi="Calibri" w:cs="Calibri"/>
          <w:color w:val="000000"/>
          <w:sz w:val="22"/>
          <w:szCs w:val="22"/>
        </w:rPr>
        <w:t>Dr. Shay Sela</w:t>
      </w:r>
      <w:r>
        <w:rPr>
          <w:rFonts w:ascii="Calibri" w:eastAsia="Calibri" w:hAnsi="Calibri" w:cs="Calibri"/>
          <w:color w:val="000000"/>
          <w:sz w:val="22"/>
          <w:szCs w:val="22"/>
        </w:rPr>
        <w:br/>
        <w:t>VP Business Development Life Sciences</w:t>
      </w:r>
      <w:r>
        <w:rPr>
          <w:rFonts w:ascii="Calibri" w:eastAsia="Calibri" w:hAnsi="Calibri" w:cs="Calibri"/>
          <w:color w:val="000000"/>
          <w:sz w:val="22"/>
          <w:szCs w:val="22"/>
        </w:rPr>
        <w:br/>
        <w:t>Tel: +972.8.9344095</w:t>
      </w:r>
      <w:r>
        <w:rPr>
          <w:rFonts w:ascii="Calibri" w:eastAsia="Calibri" w:hAnsi="Calibri" w:cs="Calibri"/>
          <w:color w:val="000000"/>
          <w:sz w:val="22"/>
          <w:szCs w:val="22"/>
        </w:rPr>
        <w:br/>
        <w:t>Email: Shay.Sela@weizmann.ac.il</w:t>
      </w:r>
    </w:p>
    <w:sectPr w:rsidR="00D3523D">
      <w:headerReference w:type="default" r:id="rId11"/>
      <w:pgSz w:w="11906" w:h="16838"/>
      <w:pgMar w:top="1440" w:right="1800" w:bottom="1440" w:left="1800" w:header="708" w:footer="0" w:gutter="0"/>
      <w:pgNumType w:start="1"/>
      <w:cols w:space="720" w:equalWidth="0">
        <w:col w:w="864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acob Orry Fierer" w:date="2018-08-15T14:20:00Z" w:initials="JOF">
    <w:p w14:paraId="1F7D3E52" w14:textId="51D89547" w:rsidR="009B7C9B" w:rsidRDefault="009B7C9B" w:rsidP="009B7C9B">
      <w:pPr>
        <w:pStyle w:val="CommentText"/>
        <w:bidi w:val="0"/>
      </w:pPr>
      <w:r>
        <w:rPr>
          <w:rStyle w:val="CommentReference"/>
        </w:rPr>
        <w:annotationRef/>
      </w:r>
      <w:r w:rsidR="00EC0D07">
        <w:t xml:space="preserve">The reason I am adding this, is that this technology is not exclusive to dieting. Because when you look at the claims, it mentions “weight loss program”. Technically bariatric surgery (stomach stapling), is also a weight loss program. </w:t>
      </w:r>
    </w:p>
  </w:comment>
  <w:comment w:id="24" w:author="Jacob Orry Fierer" w:date="2018-08-15T14:43:00Z" w:initials="JOF">
    <w:p w14:paraId="11BC5201" w14:textId="247D822F" w:rsidR="00EB3131" w:rsidRDefault="00EB3131" w:rsidP="00EB3131">
      <w:pPr>
        <w:pStyle w:val="CommentText"/>
        <w:bidi w:val="0"/>
      </w:pPr>
      <w:r>
        <w:rPr>
          <w:rStyle w:val="CommentReference"/>
        </w:rPr>
        <w:annotationRef/>
      </w:r>
      <w:r>
        <w:t>I changed it to emphasize that you were referring to last point</w:t>
      </w:r>
      <w:r w:rsidR="00CA682B">
        <w:t xml:space="preserve"> (heart disease)</w:t>
      </w:r>
      <w:r>
        <w:t xml:space="preserve">, because it was a bit ambiguous. </w:t>
      </w:r>
    </w:p>
  </w:comment>
  <w:comment w:id="37" w:author="Jacob Orry Fierer" w:date="2018-08-15T14:45:00Z" w:initials="JOF">
    <w:p w14:paraId="28B7DF07" w14:textId="2A2786DD" w:rsidR="00CA682B" w:rsidRDefault="00CA682B" w:rsidP="00CA682B">
      <w:pPr>
        <w:pStyle w:val="CommentText"/>
        <w:bidi w:val="0"/>
      </w:pPr>
      <w:r>
        <w:rPr>
          <w:rStyle w:val="CommentReference"/>
        </w:rPr>
        <w:annotationRef/>
      </w:r>
      <w:r>
        <w:t>Did I understand you correctly with my re-wording?</w:t>
      </w:r>
    </w:p>
    <w:p w14:paraId="496DA2E7" w14:textId="0E0F50DC" w:rsidR="00CA682B" w:rsidRDefault="00CA682B" w:rsidP="00CA682B">
      <w:pPr>
        <w:pStyle w:val="CommentText"/>
        <w:bidi w:val="0"/>
      </w:pPr>
    </w:p>
    <w:p w14:paraId="7C9DD2B2" w14:textId="399B48A3" w:rsidR="00CA682B" w:rsidRDefault="00CA682B" w:rsidP="00CA682B">
      <w:pPr>
        <w:pStyle w:val="CommentText"/>
        <w:bidi w:val="0"/>
      </w:pPr>
      <w:r>
        <w:t xml:space="preserve">Also in general please be careful when using pronouns (this, it…), because there is a degree of ambiguity that can confuse a reader. </w:t>
      </w:r>
    </w:p>
    <w:p w14:paraId="153E73A1" w14:textId="17E695DF" w:rsidR="00CA682B" w:rsidRDefault="00CA682B" w:rsidP="00CA682B">
      <w:pPr>
        <w:pStyle w:val="CommentText"/>
        <w:bidi w:val="0"/>
      </w:pPr>
    </w:p>
    <w:p w14:paraId="04105033" w14:textId="2CE1AED4" w:rsidR="00CA682B" w:rsidRDefault="00CA682B" w:rsidP="00CA682B">
      <w:pPr>
        <w:pStyle w:val="CommentText"/>
        <w:bidi w:val="0"/>
      </w:pPr>
      <w:r>
        <w:t xml:space="preserve">Put yourself in the shoes of the reader, they will probably spend just a few minutes initially reading this not more. Any confusion and they will stop and move onto the next task or item of interest. </w:t>
      </w:r>
    </w:p>
  </w:comment>
  <w:comment w:id="65" w:author="Jacob Orry Fierer" w:date="2018-08-15T14:54:00Z" w:initials="JOF">
    <w:p w14:paraId="1133EC4A" w14:textId="1810C937" w:rsidR="00E96EE0" w:rsidRDefault="00E96EE0" w:rsidP="00E96EE0">
      <w:pPr>
        <w:pStyle w:val="CommentText"/>
        <w:bidi w:val="0"/>
      </w:pPr>
      <w:r>
        <w:rPr>
          <w:rStyle w:val="CommentReference"/>
        </w:rPr>
        <w:annotationRef/>
      </w:r>
      <w:r>
        <w:t xml:space="preserve">In this case the pronoun is fine because ‘it’ comes directly after stating the noun (gut microbiome population). So I am not against using pronouns, just make the pronoun cannot be confused by the reader. </w:t>
      </w:r>
    </w:p>
  </w:comment>
  <w:comment w:id="70" w:author="Jacob Orry Fierer" w:date="2018-08-15T12:06:00Z" w:initials="JOF">
    <w:p w14:paraId="662E681E" w14:textId="1F8EC5B2" w:rsidR="0011268B" w:rsidRDefault="0011268B" w:rsidP="00497F37">
      <w:pPr>
        <w:pStyle w:val="CommentText"/>
        <w:bidi w:val="0"/>
      </w:pPr>
      <w:r>
        <w:rPr>
          <w:rStyle w:val="CommentReference"/>
        </w:rPr>
        <w:annotationRef/>
      </w:r>
      <w:r>
        <w:t>Less is more.</w:t>
      </w:r>
      <w:r w:rsidR="008C3545">
        <w:t xml:space="preserve"> </w:t>
      </w:r>
    </w:p>
    <w:p w14:paraId="1D5D28D5" w14:textId="77777777" w:rsidR="0011268B" w:rsidRDefault="0011268B" w:rsidP="0011268B">
      <w:pPr>
        <w:pStyle w:val="CommentText"/>
        <w:bidi w:val="0"/>
      </w:pPr>
    </w:p>
  </w:comment>
  <w:comment w:id="71" w:author="Jacob Orry Fierer" w:date="2018-08-15T15:19:00Z" w:initials="JOF">
    <w:p w14:paraId="049FA0BE" w14:textId="6FB5A04F" w:rsidR="00912E14" w:rsidRDefault="00912E14" w:rsidP="00912E14">
      <w:pPr>
        <w:pStyle w:val="ListParagraph"/>
        <w:bidi w:val="0"/>
      </w:pPr>
      <w:r>
        <w:rPr>
          <w:rStyle w:val="CommentReference"/>
        </w:rPr>
        <w:annotationRef/>
      </w:r>
      <w:r>
        <w:t>Apologies, this is a fault on my side. I should have shown examples where we already combined the applications and advantages.</w:t>
      </w:r>
    </w:p>
  </w:comment>
  <w:comment w:id="91" w:author="Jacob Orry Fierer" w:date="2018-08-15T12:08:00Z" w:initials="JOF">
    <w:p w14:paraId="063353FA" w14:textId="77777777" w:rsidR="008C3545" w:rsidRDefault="008C3545" w:rsidP="008C3545">
      <w:pPr>
        <w:pStyle w:val="CommentText"/>
        <w:bidi w:val="0"/>
      </w:pPr>
      <w:r>
        <w:rPr>
          <w:rStyle w:val="CommentReference"/>
        </w:rPr>
        <w:annotationRef/>
      </w:r>
      <w:r>
        <w:t>Where did you get the image from? I am asking for two reasons:</w:t>
      </w:r>
    </w:p>
    <w:p w14:paraId="51897D68" w14:textId="0D16EB10" w:rsidR="008C3545" w:rsidRDefault="008C3545" w:rsidP="008C3545">
      <w:pPr>
        <w:pStyle w:val="CommentText"/>
        <w:bidi w:val="0"/>
      </w:pPr>
      <w:r>
        <w:t xml:space="preserve">1) </w:t>
      </w:r>
      <w:r w:rsidR="006A06BE">
        <w:t>Curiosity</w:t>
      </w:r>
    </w:p>
    <w:p w14:paraId="0E734E63" w14:textId="4558C22D" w:rsidR="008C3545" w:rsidRDefault="008C3545" w:rsidP="008C3545">
      <w:pPr>
        <w:pStyle w:val="CommentText"/>
        <w:bidi w:val="0"/>
      </w:pPr>
      <w:r>
        <w:t xml:space="preserve">2) Is there any copyright issue, as this is technically a commercial use. </w:t>
      </w:r>
    </w:p>
  </w:comment>
  <w:comment w:id="93" w:author="Jacob Orry Fierer" w:date="2018-08-15T14:56:00Z" w:initials="JOF">
    <w:p w14:paraId="451559FE" w14:textId="78DC2C91" w:rsidR="006A06BE" w:rsidRDefault="006A06BE" w:rsidP="00253084">
      <w:pPr>
        <w:pStyle w:val="CommentText"/>
        <w:bidi w:val="0"/>
      </w:pPr>
      <w:r>
        <w:rPr>
          <w:rStyle w:val="CommentReference"/>
        </w:rPr>
        <w:annotationRef/>
      </w:r>
      <w:r>
        <w:t>Be consistent, if you are going to write Machine-learning or Machin</w:t>
      </w:r>
      <w:r w:rsidR="00253084">
        <w:t>e-Learning or machine-learning or any term, the important thing is to be consistent.</w:t>
      </w:r>
      <w:r>
        <w:t xml:space="preserve"> </w:t>
      </w:r>
      <w:bookmarkStart w:id="98" w:name="_GoBack"/>
      <w:bookmarkEnd w:id="9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7D3E52" w15:done="0"/>
  <w15:commentEx w15:paraId="11BC5201" w15:done="0"/>
  <w15:commentEx w15:paraId="04105033" w15:done="0"/>
  <w15:commentEx w15:paraId="1133EC4A" w15:done="0"/>
  <w15:commentEx w15:paraId="1D5D28D5" w15:done="0"/>
  <w15:commentEx w15:paraId="049FA0BE" w15:done="0"/>
  <w15:commentEx w15:paraId="0E734E63" w15:done="0"/>
  <w15:commentEx w15:paraId="451559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6DB62" w14:textId="77777777" w:rsidR="00310F18" w:rsidRDefault="00117B3D">
      <w:r>
        <w:separator/>
      </w:r>
    </w:p>
  </w:endnote>
  <w:endnote w:type="continuationSeparator" w:id="0">
    <w:p w14:paraId="0521C575" w14:textId="77777777" w:rsidR="00310F18" w:rsidRDefault="0011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67676" w14:textId="77777777" w:rsidR="00310F18" w:rsidRDefault="00117B3D">
      <w:r>
        <w:separator/>
      </w:r>
    </w:p>
  </w:footnote>
  <w:footnote w:type="continuationSeparator" w:id="0">
    <w:p w14:paraId="0B82EFDB" w14:textId="77777777" w:rsidR="00310F18" w:rsidRDefault="00117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AAC04" w14:textId="77777777" w:rsidR="00D3523D" w:rsidRDefault="00117B3D">
    <w:pPr>
      <w:tabs>
        <w:tab w:val="left" w:pos="6804"/>
      </w:tabs>
      <w:spacing w:after="120"/>
      <w:jc w:val="both"/>
    </w:pPr>
    <w:r>
      <w:rPr>
        <w:rFonts w:ascii="Calibri" w:eastAsia="Calibri" w:hAnsi="Calibri" w:cs="Calibri"/>
        <w:noProof/>
        <w:sz w:val="22"/>
        <w:szCs w:val="22"/>
      </w:rPr>
      <w:drawing>
        <wp:inline distT="0" distB="0" distL="0" distR="0" wp14:anchorId="26853233" wp14:editId="5EE39B07">
          <wp:extent cx="4587240" cy="764540"/>
          <wp:effectExtent l="0" t="0" r="0" b="0"/>
          <wp:docPr id="2" name="image4.jpg" descr="letter1c"/>
          <wp:cNvGraphicFramePr/>
          <a:graphic xmlns:a="http://schemas.openxmlformats.org/drawingml/2006/main">
            <a:graphicData uri="http://schemas.openxmlformats.org/drawingml/2006/picture">
              <pic:pic xmlns:pic="http://schemas.openxmlformats.org/drawingml/2006/picture">
                <pic:nvPicPr>
                  <pic:cNvPr id="0" name="image4.jpg" descr="letter1c"/>
                  <pic:cNvPicPr preferRelativeResize="0"/>
                </pic:nvPicPr>
                <pic:blipFill>
                  <a:blip r:embed="rId1"/>
                  <a:srcRect/>
                  <a:stretch>
                    <a:fillRect/>
                  </a:stretch>
                </pic:blipFill>
                <pic:spPr>
                  <a:xfrm>
                    <a:off x="0" y="0"/>
                    <a:ext cx="4587240" cy="764540"/>
                  </a:xfrm>
                  <a:prstGeom prst="rect">
                    <a:avLst/>
                  </a:prstGeom>
                  <a:ln/>
                </pic:spPr>
              </pic:pic>
            </a:graphicData>
          </a:graphic>
        </wp:inline>
      </w:drawing>
    </w:r>
  </w:p>
  <w:p w14:paraId="14361403" w14:textId="77777777" w:rsidR="00D3523D" w:rsidRDefault="00D3523D">
    <w:pPr>
      <w:pBdr>
        <w:top w:val="nil"/>
        <w:left w:val="nil"/>
        <w:bottom w:val="nil"/>
        <w:right w:val="nil"/>
        <w:between w:val="nil"/>
      </w:pBdr>
      <w:tabs>
        <w:tab w:val="center" w:pos="4153"/>
        <w:tab w:val="right" w:pos="8306"/>
      </w:tabs>
    </w:pPr>
  </w:p>
  <w:p w14:paraId="79AA628C" w14:textId="77777777" w:rsidR="00D3523D" w:rsidRDefault="00D3523D">
    <w:pPr>
      <w:pBdr>
        <w:top w:val="nil"/>
        <w:left w:val="nil"/>
        <w:bottom w:val="nil"/>
        <w:right w:val="nil"/>
        <w:between w:val="nil"/>
      </w:pBdr>
      <w:tabs>
        <w:tab w:val="center" w:pos="4153"/>
        <w:tab w:val="right" w:pos="8306"/>
      </w:tabs>
    </w:pPr>
  </w:p>
  <w:p w14:paraId="18937C30" w14:textId="77777777" w:rsidR="00D3523D" w:rsidRDefault="00D3523D">
    <w:pPr>
      <w:pBdr>
        <w:top w:val="nil"/>
        <w:left w:val="nil"/>
        <w:bottom w:val="nil"/>
        <w:right w:val="nil"/>
        <w:between w:val="nil"/>
      </w:pBdr>
      <w:tabs>
        <w:tab w:val="center" w:pos="4153"/>
        <w:tab w:val="right" w:pos="8306"/>
      </w:tabs>
    </w:pPr>
  </w:p>
  <w:p w14:paraId="6D10037E" w14:textId="77777777" w:rsidR="00D3523D" w:rsidRDefault="00D3523D">
    <w:pPr>
      <w:pBdr>
        <w:top w:val="nil"/>
        <w:left w:val="nil"/>
        <w:bottom w:val="nil"/>
        <w:right w:val="nil"/>
        <w:between w:val="nil"/>
      </w:pBdr>
      <w:tabs>
        <w:tab w:val="center" w:pos="4153"/>
        <w:tab w:val="right"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5552B"/>
    <w:multiLevelType w:val="multilevel"/>
    <w:tmpl w:val="4D18F3B4"/>
    <w:lvl w:ilvl="0">
      <w:start w:val="1"/>
      <w:numFmt w:val="bullet"/>
      <w:lvlText w:val=""/>
      <w:lvlJc w:val="left"/>
      <w:pPr>
        <w:ind w:left="450" w:hanging="360"/>
      </w:pPr>
      <w:rPr>
        <w:rFonts w:ascii="Wingdings" w:hAnsi="Wingdings" w:cs="Wingdings" w:hint="default"/>
        <w:b/>
        <w:color w:val="000000"/>
        <w:sz w:val="16"/>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 w15:restartNumberingAfterBreak="0">
    <w:nsid w:val="51D5321F"/>
    <w:multiLevelType w:val="multilevel"/>
    <w:tmpl w:val="2EAAA6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2343927"/>
    <w:multiLevelType w:val="multilevel"/>
    <w:tmpl w:val="8900378E"/>
    <w:lvl w:ilvl="0">
      <w:start w:val="1"/>
      <w:numFmt w:val="bullet"/>
      <w:lvlText w:val=""/>
      <w:lvlJc w:val="left"/>
      <w:pPr>
        <w:ind w:left="360" w:hanging="360"/>
      </w:pPr>
      <w:rPr>
        <w:rFonts w:ascii="Symbol" w:hAnsi="Symbol" w:hint="default"/>
        <w:b/>
        <w:color w:val="000000"/>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5547913"/>
    <w:multiLevelType w:val="multilevel"/>
    <w:tmpl w:val="39B43604"/>
    <w:lvl w:ilvl="0">
      <w:start w:val="1"/>
      <w:numFmt w:val="bullet"/>
      <w:lvlText w:val="●"/>
      <w:lvlJc w:val="left"/>
      <w:pPr>
        <w:ind w:left="360" w:hanging="360"/>
      </w:pPr>
      <w:rPr>
        <w:rFonts w:ascii="Noto Sans Symbols" w:eastAsia="Noto Sans Symbols" w:hAnsi="Noto Sans Symbols" w:cs="Noto Sans Symbols"/>
        <w:b/>
        <w:color w:val="000000"/>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3D"/>
    <w:rsid w:val="00015F9A"/>
    <w:rsid w:val="0011268B"/>
    <w:rsid w:val="00117B3D"/>
    <w:rsid w:val="00253084"/>
    <w:rsid w:val="002F3E9A"/>
    <w:rsid w:val="00310F18"/>
    <w:rsid w:val="00383617"/>
    <w:rsid w:val="00497F37"/>
    <w:rsid w:val="00574D32"/>
    <w:rsid w:val="006A06BE"/>
    <w:rsid w:val="006B2C6F"/>
    <w:rsid w:val="00725091"/>
    <w:rsid w:val="007B1484"/>
    <w:rsid w:val="008C3545"/>
    <w:rsid w:val="00912E14"/>
    <w:rsid w:val="00942BD5"/>
    <w:rsid w:val="009B7C9B"/>
    <w:rsid w:val="00B97F60"/>
    <w:rsid w:val="00C06C99"/>
    <w:rsid w:val="00CA682B"/>
    <w:rsid w:val="00D3523D"/>
    <w:rsid w:val="00E96EE0"/>
    <w:rsid w:val="00EB3131"/>
    <w:rsid w:val="00EC0D07"/>
    <w:rsid w:val="00FB6D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8424"/>
  <w15:docId w15:val="{1E7EC4FB-47D2-483E-8DF6-8CC4EA0E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74D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D32"/>
    <w:rPr>
      <w:rFonts w:ascii="Segoe UI" w:hAnsi="Segoe UI" w:cs="Segoe UI"/>
      <w:sz w:val="18"/>
      <w:szCs w:val="18"/>
    </w:rPr>
  </w:style>
  <w:style w:type="paragraph" w:styleId="ListParagraph">
    <w:name w:val="List Paragraph"/>
    <w:basedOn w:val="Normal"/>
    <w:uiPriority w:val="99"/>
    <w:qFormat/>
    <w:rsid w:val="0011268B"/>
    <w:pPr>
      <w:ind w:left="720"/>
    </w:pPr>
  </w:style>
  <w:style w:type="character" w:styleId="CommentReference">
    <w:name w:val="annotation reference"/>
    <w:basedOn w:val="DefaultParagraphFont"/>
    <w:uiPriority w:val="99"/>
    <w:semiHidden/>
    <w:unhideWhenUsed/>
    <w:rsid w:val="0011268B"/>
    <w:rPr>
      <w:sz w:val="16"/>
      <w:szCs w:val="16"/>
    </w:rPr>
  </w:style>
  <w:style w:type="paragraph" w:styleId="CommentText">
    <w:name w:val="annotation text"/>
    <w:basedOn w:val="Normal"/>
    <w:link w:val="CommentTextChar"/>
    <w:uiPriority w:val="99"/>
    <w:semiHidden/>
    <w:unhideWhenUsed/>
    <w:rsid w:val="0011268B"/>
    <w:rPr>
      <w:sz w:val="20"/>
      <w:szCs w:val="20"/>
    </w:rPr>
  </w:style>
  <w:style w:type="character" w:customStyle="1" w:styleId="CommentTextChar">
    <w:name w:val="Comment Text Char"/>
    <w:basedOn w:val="DefaultParagraphFont"/>
    <w:link w:val="CommentText"/>
    <w:uiPriority w:val="99"/>
    <w:semiHidden/>
    <w:rsid w:val="0011268B"/>
    <w:rPr>
      <w:sz w:val="20"/>
      <w:szCs w:val="20"/>
    </w:rPr>
  </w:style>
  <w:style w:type="paragraph" w:styleId="CommentSubject">
    <w:name w:val="annotation subject"/>
    <w:basedOn w:val="CommentText"/>
    <w:next w:val="CommentText"/>
    <w:link w:val="CommentSubjectChar"/>
    <w:uiPriority w:val="99"/>
    <w:semiHidden/>
    <w:unhideWhenUsed/>
    <w:rsid w:val="0011268B"/>
    <w:rPr>
      <w:b/>
      <w:bCs/>
    </w:rPr>
  </w:style>
  <w:style w:type="character" w:customStyle="1" w:styleId="CommentSubjectChar">
    <w:name w:val="Comment Subject Char"/>
    <w:basedOn w:val="CommentTextChar"/>
    <w:link w:val="CommentSubject"/>
    <w:uiPriority w:val="99"/>
    <w:semiHidden/>
    <w:rsid w:val="001126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CBBB-1A4B-493D-B45F-E8B8036D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Weizmann Institute of Sceince</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Orry Fierer</dc:creator>
  <cp:lastModifiedBy>Jacob Orry Fierer</cp:lastModifiedBy>
  <cp:revision>3</cp:revision>
  <dcterms:created xsi:type="dcterms:W3CDTF">2018-08-15T12:33:00Z</dcterms:created>
  <dcterms:modified xsi:type="dcterms:W3CDTF">2018-08-15T12:36:00Z</dcterms:modified>
</cp:coreProperties>
</file>