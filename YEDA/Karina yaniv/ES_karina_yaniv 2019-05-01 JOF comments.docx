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86528" w14:textId="77777777" w:rsidR="0002527F" w:rsidRDefault="00782749">
      <w:pPr>
        <w:spacing w:after="0" w:line="240" w:lineRule="auto"/>
        <w:jc w:val="both"/>
        <w:rPr>
          <w:b/>
          <w:sz w:val="36"/>
          <w:szCs w:val="36"/>
          <w:u w:val="single"/>
        </w:rPr>
      </w:pPr>
      <w:bookmarkStart w:id="0" w:name="_gjdgxs" w:colFirst="0" w:colLast="0"/>
      <w:bookmarkEnd w:id="0"/>
      <w:r>
        <w:rPr>
          <w:b/>
          <w:color w:val="C0504D"/>
          <w:sz w:val="28"/>
          <w:szCs w:val="28"/>
        </w:rPr>
        <w:t xml:space="preserve">A Method for Regulating Angiogenesis </w:t>
      </w:r>
      <w:r>
        <w:rPr>
          <w:b/>
          <w:color w:val="C0504D"/>
          <w:sz w:val="28"/>
          <w:szCs w:val="28"/>
        </w:rPr>
        <w:t xml:space="preserve">through </w:t>
      </w:r>
      <w:r>
        <w:rPr>
          <w:b/>
          <w:color w:val="C0504D"/>
          <w:sz w:val="28"/>
          <w:szCs w:val="28"/>
        </w:rPr>
        <w:t xml:space="preserve">Modulation of </w:t>
      </w:r>
      <w:proofErr w:type="spellStart"/>
      <w:r>
        <w:rPr>
          <w:b/>
          <w:color w:val="C0504D"/>
          <w:sz w:val="28"/>
          <w:szCs w:val="28"/>
        </w:rPr>
        <w:t>ApoB</w:t>
      </w:r>
      <w:proofErr w:type="spellEnd"/>
    </w:p>
    <w:p w14:paraId="03DD948A" w14:textId="77777777" w:rsidR="0002527F" w:rsidRDefault="00782749">
      <w:pPr>
        <w:spacing w:after="0" w:line="240" w:lineRule="auto"/>
        <w:jc w:val="both"/>
        <w:rPr>
          <w:b/>
          <w:sz w:val="36"/>
          <w:szCs w:val="36"/>
          <w:u w:val="single"/>
        </w:rPr>
      </w:pPr>
      <w:r>
        <w:rPr>
          <w:b/>
          <w:sz w:val="36"/>
          <w:szCs w:val="36"/>
          <w:u w:val="single"/>
        </w:rPr>
        <w:t xml:space="preserve">Methods of Regulating Angiogenesis by Administering </w:t>
      </w:r>
      <w:proofErr w:type="gramStart"/>
      <w:r>
        <w:rPr>
          <w:b/>
          <w:sz w:val="36"/>
          <w:szCs w:val="36"/>
          <w:u w:val="single"/>
        </w:rPr>
        <w:t>Agents Which</w:t>
      </w:r>
      <w:proofErr w:type="gramEnd"/>
      <w:r>
        <w:rPr>
          <w:b/>
          <w:sz w:val="36"/>
          <w:szCs w:val="36"/>
          <w:u w:val="single"/>
        </w:rPr>
        <w:t xml:space="preserve"> Modulate ApobB-100 Polypeptide Levels</w:t>
      </w:r>
    </w:p>
    <w:p w14:paraId="66981FE9" w14:textId="77777777" w:rsidR="0002527F" w:rsidRDefault="0002527F">
      <w:pPr>
        <w:spacing w:after="0"/>
        <w:jc w:val="both"/>
        <w:rPr>
          <w:b/>
        </w:rPr>
      </w:pPr>
    </w:p>
    <w:tbl>
      <w:tblPr>
        <w:tblStyle w:val="a"/>
        <w:tblW w:w="0" w:type="auto"/>
        <w:tblInd w:w="108" w:type="dxa"/>
        <w:tblBorders>
          <w:top w:val="single" w:sz="8" w:space="0" w:color="8064A2"/>
          <w:bottom w:val="single" w:sz="8" w:space="0" w:color="8064A2"/>
        </w:tblBorders>
        <w:tblLayout w:type="fixed"/>
        <w:tblLook w:val="0400" w:firstRow="0" w:lastRow="0" w:firstColumn="0" w:lastColumn="0" w:noHBand="0" w:noVBand="1"/>
      </w:tblPr>
      <w:tblGrid>
        <w:gridCol w:w="4680"/>
        <w:gridCol w:w="4680"/>
      </w:tblGrid>
      <w:tr w:rsidR="0002527F" w14:paraId="09740851" w14:textId="77777777">
        <w:trPr>
          <w:trHeight w:val="240"/>
        </w:trPr>
        <w:tc>
          <w:tcPr>
            <w:tcW w:w="4680" w:type="dxa"/>
            <w:tcBorders>
              <w:top w:val="single" w:sz="8" w:space="0" w:color="8064A2"/>
              <w:left w:val="nil"/>
              <w:bottom w:val="nil"/>
              <w:right w:val="nil"/>
            </w:tcBorders>
            <w:shd w:val="clear" w:color="auto" w:fill="F5F2F8"/>
          </w:tcPr>
          <w:p w14:paraId="750D2D2B" w14:textId="77777777" w:rsidR="0002527F" w:rsidRDefault="00782749">
            <w:pPr>
              <w:widowControl w:val="0"/>
              <w:spacing w:after="0" w:line="276" w:lineRule="auto"/>
              <w:ind w:right="-97"/>
              <w:jc w:val="both"/>
              <w:rPr>
                <w:rFonts w:ascii="Tahoma" w:eastAsia="Tahoma" w:hAnsi="Tahoma" w:cs="Tahoma"/>
                <w:b/>
                <w:sz w:val="20"/>
                <w:szCs w:val="20"/>
              </w:rPr>
            </w:pPr>
            <w:r>
              <w:rPr>
                <w:rFonts w:ascii="Tahoma" w:eastAsia="Tahoma" w:hAnsi="Tahoma" w:cs="Tahoma"/>
                <w:b/>
                <w:sz w:val="20"/>
                <w:szCs w:val="20"/>
              </w:rPr>
              <w:t xml:space="preserve">Project Number: </w:t>
            </w:r>
          </w:p>
        </w:tc>
        <w:tc>
          <w:tcPr>
            <w:tcW w:w="4680" w:type="dxa"/>
            <w:tcBorders>
              <w:top w:val="single" w:sz="8" w:space="0" w:color="8064A2"/>
              <w:left w:val="nil"/>
              <w:bottom w:val="nil"/>
              <w:right w:val="nil"/>
            </w:tcBorders>
            <w:shd w:val="clear" w:color="auto" w:fill="F5F2F8"/>
          </w:tcPr>
          <w:p w14:paraId="158AD0AC" w14:textId="77777777" w:rsidR="0002527F" w:rsidRDefault="00782749">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1621</w:t>
            </w:r>
          </w:p>
        </w:tc>
      </w:tr>
      <w:tr w:rsidR="0002527F" w14:paraId="226CB8F2" w14:textId="77777777">
        <w:trPr>
          <w:trHeight w:val="240"/>
        </w:trPr>
        <w:tc>
          <w:tcPr>
            <w:tcW w:w="4680" w:type="dxa"/>
            <w:tcBorders>
              <w:top w:val="nil"/>
              <w:left w:val="nil"/>
              <w:bottom w:val="nil"/>
              <w:right w:val="nil"/>
            </w:tcBorders>
            <w:shd w:val="clear" w:color="auto" w:fill="DFD8E8"/>
          </w:tcPr>
          <w:p w14:paraId="436FB6E2" w14:textId="77777777" w:rsidR="0002527F" w:rsidRDefault="00782749">
            <w:pPr>
              <w:widowControl w:val="0"/>
              <w:spacing w:after="0" w:line="276" w:lineRule="auto"/>
              <w:ind w:right="-97"/>
              <w:jc w:val="both"/>
              <w:rPr>
                <w:rFonts w:ascii="Tahoma" w:eastAsia="Tahoma" w:hAnsi="Tahoma" w:cs="Tahoma"/>
                <w:b/>
                <w:sz w:val="20"/>
                <w:szCs w:val="20"/>
              </w:rPr>
            </w:pPr>
            <w:r>
              <w:rPr>
                <w:rFonts w:ascii="Tahoma" w:eastAsia="Tahoma" w:hAnsi="Tahoma" w:cs="Tahoma"/>
                <w:b/>
                <w:sz w:val="20"/>
                <w:szCs w:val="20"/>
              </w:rPr>
              <w:t xml:space="preserve">Principal Investigator: </w:t>
            </w:r>
          </w:p>
        </w:tc>
        <w:tc>
          <w:tcPr>
            <w:tcW w:w="4680" w:type="dxa"/>
            <w:tcBorders>
              <w:top w:val="nil"/>
              <w:left w:val="nil"/>
              <w:bottom w:val="nil"/>
              <w:right w:val="nil"/>
            </w:tcBorders>
            <w:shd w:val="clear" w:color="auto" w:fill="DFD8E8"/>
          </w:tcPr>
          <w:p w14:paraId="2FC7E36E" w14:textId="77777777" w:rsidR="0002527F" w:rsidRDefault="00782749">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Dr. Karina Yaniv</w:t>
            </w:r>
          </w:p>
        </w:tc>
      </w:tr>
      <w:tr w:rsidR="0002527F" w14:paraId="01455DE0" w14:textId="77777777">
        <w:trPr>
          <w:trHeight w:val="240"/>
        </w:trPr>
        <w:tc>
          <w:tcPr>
            <w:tcW w:w="4680" w:type="dxa"/>
            <w:tcBorders>
              <w:top w:val="nil"/>
              <w:bottom w:val="single" w:sz="8" w:space="0" w:color="8064A2"/>
            </w:tcBorders>
            <w:shd w:val="clear" w:color="auto" w:fill="F5F2F8"/>
          </w:tcPr>
          <w:p w14:paraId="3FFFE86B" w14:textId="77777777" w:rsidR="0002527F" w:rsidRDefault="00782749">
            <w:pPr>
              <w:widowControl w:val="0"/>
              <w:spacing w:after="0" w:line="276" w:lineRule="auto"/>
              <w:ind w:right="-97"/>
              <w:jc w:val="both"/>
              <w:rPr>
                <w:rFonts w:ascii="Tahoma" w:eastAsia="Tahoma" w:hAnsi="Tahoma" w:cs="Tahoma"/>
                <w:b/>
                <w:sz w:val="20"/>
                <w:szCs w:val="20"/>
              </w:rPr>
            </w:pPr>
            <w:r>
              <w:rPr>
                <w:rFonts w:ascii="Tahoma" w:eastAsia="Tahoma" w:hAnsi="Tahoma" w:cs="Tahoma"/>
                <w:b/>
                <w:sz w:val="20"/>
                <w:szCs w:val="20"/>
              </w:rPr>
              <w:t xml:space="preserve">Patent Status: </w:t>
            </w:r>
          </w:p>
        </w:tc>
        <w:tc>
          <w:tcPr>
            <w:tcW w:w="4680" w:type="dxa"/>
            <w:tcBorders>
              <w:top w:val="nil"/>
              <w:bottom w:val="single" w:sz="8" w:space="0" w:color="8064A2"/>
            </w:tcBorders>
            <w:shd w:val="clear" w:color="auto" w:fill="F5F2F8"/>
          </w:tcPr>
          <w:p w14:paraId="578415CE" w14:textId="77777777" w:rsidR="0002527F" w:rsidRDefault="00782749">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Pending</w:t>
            </w:r>
          </w:p>
        </w:tc>
      </w:tr>
    </w:tbl>
    <w:p w14:paraId="5D2F0C47" w14:textId="77777777" w:rsidR="0002527F" w:rsidRDefault="0002527F">
      <w:pPr>
        <w:widowControl w:val="0"/>
        <w:pBdr>
          <w:top w:val="nil"/>
          <w:left w:val="nil"/>
          <w:bottom w:val="nil"/>
          <w:right w:val="nil"/>
          <w:between w:val="nil"/>
        </w:pBdr>
        <w:spacing w:after="0" w:line="276" w:lineRule="auto"/>
        <w:jc w:val="both"/>
        <w:rPr>
          <w:b/>
          <w:color w:val="4F81BD"/>
          <w:sz w:val="28"/>
          <w:szCs w:val="28"/>
          <w:u w:val="single"/>
        </w:rPr>
      </w:pPr>
    </w:p>
    <w:p w14:paraId="70F6D895" w14:textId="77777777" w:rsidR="0002527F" w:rsidRDefault="00782749">
      <w:pPr>
        <w:widowControl w:val="0"/>
        <w:spacing w:line="240" w:lineRule="auto"/>
        <w:jc w:val="both"/>
        <w:rPr>
          <w:b/>
          <w:color w:val="4F81BD"/>
          <w:sz w:val="28"/>
          <w:szCs w:val="28"/>
          <w:u w:val="single"/>
        </w:rPr>
      </w:pPr>
      <w:r>
        <w:rPr>
          <w:b/>
          <w:color w:val="4F81BD"/>
          <w:sz w:val="28"/>
          <w:szCs w:val="28"/>
          <w:u w:val="single"/>
        </w:rPr>
        <w:t>Overview</w:t>
      </w:r>
    </w:p>
    <w:p w14:paraId="48DFBACC" w14:textId="77777777" w:rsidR="0002527F" w:rsidRDefault="00782749" w:rsidP="007B2894">
      <w:pPr>
        <w:widowControl w:val="0"/>
        <w:spacing w:line="240" w:lineRule="auto"/>
        <w:jc w:val="both"/>
        <w:rPr>
          <w:b/>
          <w:color w:val="00000A"/>
        </w:rPr>
      </w:pPr>
      <w:r>
        <w:rPr>
          <w:b/>
          <w:color w:val="00000A"/>
        </w:rPr>
        <w:t xml:space="preserve">A novel method for </w:t>
      </w:r>
      <w:commentRangeStart w:id="1"/>
      <w:commentRangeStart w:id="2"/>
      <w:commentRangeStart w:id="3"/>
      <w:r>
        <w:rPr>
          <w:b/>
          <w:color w:val="00000A"/>
        </w:rPr>
        <w:t xml:space="preserve">treating cancer </w:t>
      </w:r>
      <w:del w:id="4" w:author="Jacob Orry Fierer" w:date="2019-05-01T16:28:00Z">
        <w:r w:rsidDel="007B2894">
          <w:rPr>
            <w:b/>
            <w:color w:val="00000A"/>
          </w:rPr>
          <w:delText xml:space="preserve">and other non-neoplastic diseases </w:delText>
        </w:r>
      </w:del>
      <w:r>
        <w:rPr>
          <w:b/>
          <w:color w:val="00000A"/>
        </w:rPr>
        <w:t xml:space="preserve">by inhibiting angiogenesis through regulating the levels </w:t>
      </w:r>
      <w:proofErr w:type="spellStart"/>
      <w:r>
        <w:rPr>
          <w:b/>
          <w:color w:val="00000A"/>
        </w:rPr>
        <w:t>apolipoprotein</w:t>
      </w:r>
      <w:proofErr w:type="spellEnd"/>
      <w:r>
        <w:rPr>
          <w:b/>
          <w:color w:val="00000A"/>
        </w:rPr>
        <w:t xml:space="preserve"> B (</w:t>
      </w:r>
      <w:proofErr w:type="spellStart"/>
      <w:r>
        <w:rPr>
          <w:b/>
          <w:color w:val="00000A"/>
        </w:rPr>
        <w:t>ApoB</w:t>
      </w:r>
      <w:proofErr w:type="spellEnd"/>
      <w:r>
        <w:rPr>
          <w:b/>
          <w:color w:val="00000A"/>
        </w:rPr>
        <w:t>)</w:t>
      </w:r>
      <w:commentRangeEnd w:id="1"/>
      <w:r>
        <w:commentReference w:id="1"/>
      </w:r>
      <w:commentRangeEnd w:id="2"/>
      <w:r>
        <w:commentReference w:id="2"/>
      </w:r>
      <w:commentRangeEnd w:id="3"/>
      <w:r w:rsidR="007B2894">
        <w:rPr>
          <w:rStyle w:val="CommentReference"/>
        </w:rPr>
        <w:commentReference w:id="3"/>
      </w:r>
    </w:p>
    <w:p w14:paraId="4A0E08E3" w14:textId="77777777" w:rsidR="0002527F" w:rsidRDefault="00782749">
      <w:pPr>
        <w:widowControl w:val="0"/>
        <w:spacing w:line="240" w:lineRule="auto"/>
        <w:jc w:val="both"/>
        <w:rPr>
          <w:b/>
          <w:color w:val="4F81BD"/>
          <w:sz w:val="24"/>
          <w:szCs w:val="24"/>
          <w:u w:val="single"/>
        </w:rPr>
      </w:pPr>
      <w:r>
        <w:rPr>
          <w:b/>
          <w:color w:val="4F81BD"/>
          <w:sz w:val="28"/>
          <w:szCs w:val="28"/>
          <w:u w:val="single"/>
        </w:rPr>
        <w:t>Background and Unmet Need</w:t>
      </w:r>
    </w:p>
    <w:p w14:paraId="1777D212" w14:textId="77777777" w:rsidR="0002527F" w:rsidRPr="0002527F" w:rsidRDefault="00782749" w:rsidP="00CA15FE">
      <w:pPr>
        <w:spacing w:after="0" w:line="240" w:lineRule="auto"/>
        <w:jc w:val="both"/>
        <w:rPr>
          <w:rPrChange w:id="5" w:author="Jacob Orry Fierer" w:date="2019-04-03T12:32:00Z">
            <w:rPr>
              <w:sz w:val="24"/>
              <w:szCs w:val="24"/>
            </w:rPr>
          </w:rPrChange>
        </w:rPr>
      </w:pPr>
      <w:r>
        <w:rPr>
          <w:sz w:val="24"/>
          <w:szCs w:val="24"/>
        </w:rPr>
        <w:t>Angiogenesis is the formation of new blood vessels from pre-existing vasculature. Therefore, angiogenesis is a fundamental part of tissue development. However, angiogenesis is also an important mechanism for the growth and metastasis of tumors. Tumor cells</w:t>
      </w:r>
      <w:r>
        <w:rPr>
          <w:sz w:val="24"/>
          <w:szCs w:val="24"/>
        </w:rPr>
        <w:t xml:space="preserve"> promote angiogenesis by secreting the signaling molecule VEGF (vascular endothelial growth factor) which binds to its respective receptor (VEGFR). Previous studies have shown that the vascular </w:t>
      </w:r>
      <w:proofErr w:type="gramStart"/>
      <w:r>
        <w:rPr>
          <w:sz w:val="24"/>
          <w:szCs w:val="24"/>
        </w:rPr>
        <w:t>endothelial</w:t>
      </w:r>
      <w:proofErr w:type="gramEnd"/>
      <w:r>
        <w:rPr>
          <w:sz w:val="24"/>
          <w:szCs w:val="24"/>
        </w:rPr>
        <w:t xml:space="preserve"> growth factor receptor 1 (VEGFR1) plays an inhibit</w:t>
      </w:r>
      <w:r>
        <w:rPr>
          <w:sz w:val="24"/>
          <w:szCs w:val="24"/>
        </w:rPr>
        <w:t xml:space="preserve">ory role in angiogenesis, acting as a “sink” for the VEGF ligand. </w:t>
      </w:r>
      <w:commentRangeStart w:id="6"/>
      <w:r>
        <w:rPr>
          <w:b/>
          <w:sz w:val="24"/>
          <w:szCs w:val="24"/>
        </w:rPr>
        <w:t xml:space="preserve">Therefore, inhibiting angiogenesis by </w:t>
      </w:r>
      <w:del w:id="7" w:author="Jacob Orry Fierer" w:date="2019-05-01T16:07:00Z">
        <w:r w:rsidDel="00CA15FE">
          <w:rPr>
            <w:b/>
            <w:sz w:val="24"/>
            <w:szCs w:val="24"/>
          </w:rPr>
          <w:delText xml:space="preserve"> VEGFR1,</w:delText>
        </w:r>
      </w:del>
      <w:ins w:id="8" w:author="Jacob Orry Fierer" w:date="2019-05-01T16:07:00Z">
        <w:r w:rsidR="00CA15FE">
          <w:rPr>
            <w:b/>
            <w:sz w:val="24"/>
            <w:szCs w:val="24"/>
          </w:rPr>
          <w:t>VEGFR1</w:t>
        </w:r>
      </w:ins>
      <w:r>
        <w:rPr>
          <w:b/>
          <w:sz w:val="24"/>
          <w:szCs w:val="24"/>
        </w:rPr>
        <w:t xml:space="preserve"> </w:t>
      </w:r>
      <w:proofErr w:type="gramStart"/>
      <w:r>
        <w:rPr>
          <w:b/>
          <w:sz w:val="24"/>
          <w:szCs w:val="24"/>
        </w:rPr>
        <w:t>can be used</w:t>
      </w:r>
      <w:proofErr w:type="gramEnd"/>
      <w:r>
        <w:rPr>
          <w:b/>
          <w:sz w:val="24"/>
          <w:szCs w:val="24"/>
        </w:rPr>
        <w:t xml:space="preserve"> as a potential method of retarding tumor progression.</w:t>
      </w:r>
      <w:commentRangeEnd w:id="6"/>
      <w:r>
        <w:commentReference w:id="6"/>
      </w:r>
      <w:r>
        <w:rPr>
          <w:sz w:val="24"/>
          <w:szCs w:val="24"/>
        </w:rPr>
        <w:t xml:space="preserve"> </w:t>
      </w:r>
    </w:p>
    <w:p w14:paraId="6AC2BBB4" w14:textId="77777777" w:rsidR="0002527F" w:rsidRDefault="0002527F">
      <w:pPr>
        <w:spacing w:after="0" w:line="240" w:lineRule="auto"/>
        <w:jc w:val="both"/>
        <w:rPr>
          <w:sz w:val="24"/>
          <w:szCs w:val="24"/>
        </w:rPr>
      </w:pPr>
    </w:p>
    <w:p w14:paraId="4BA7C6F3" w14:textId="77777777" w:rsidR="0002527F" w:rsidRDefault="00782749">
      <w:pPr>
        <w:widowControl w:val="0"/>
        <w:spacing w:line="276" w:lineRule="auto"/>
        <w:jc w:val="both"/>
        <w:rPr>
          <w:b/>
          <w:color w:val="4F81BD"/>
          <w:sz w:val="24"/>
          <w:szCs w:val="24"/>
          <w:u w:val="single"/>
        </w:rPr>
      </w:pPr>
      <w:r>
        <w:rPr>
          <w:b/>
          <w:color w:val="4F81BD"/>
          <w:sz w:val="24"/>
          <w:szCs w:val="24"/>
          <w:u w:val="single"/>
        </w:rPr>
        <w:t>The Technology</w:t>
      </w:r>
    </w:p>
    <w:p w14:paraId="7E883AF4" w14:textId="12ED0843" w:rsidR="0002527F" w:rsidRDefault="00782749" w:rsidP="0008180B">
      <w:pPr>
        <w:widowControl w:val="0"/>
        <w:spacing w:after="0" w:line="240" w:lineRule="auto"/>
        <w:jc w:val="both"/>
        <w:rPr>
          <w:sz w:val="24"/>
          <w:szCs w:val="24"/>
        </w:rPr>
      </w:pPr>
      <w:commentRangeStart w:id="9"/>
      <w:commentRangeStart w:id="10"/>
      <w:r>
        <w:rPr>
          <w:sz w:val="24"/>
          <w:szCs w:val="24"/>
        </w:rPr>
        <w:t xml:space="preserve">The technology </w:t>
      </w:r>
      <w:proofErr w:type="gramStart"/>
      <w:r>
        <w:rPr>
          <w:sz w:val="24"/>
          <w:szCs w:val="24"/>
        </w:rPr>
        <w:t>is based</w:t>
      </w:r>
      <w:proofErr w:type="gramEnd"/>
      <w:r>
        <w:rPr>
          <w:sz w:val="24"/>
          <w:szCs w:val="24"/>
        </w:rPr>
        <w:t xml:space="preserve"> on the novel discovery, made in t</w:t>
      </w:r>
      <w:r>
        <w:rPr>
          <w:sz w:val="24"/>
          <w:szCs w:val="24"/>
        </w:rPr>
        <w:t xml:space="preserve">he lab of Dr. Karina Yaniv, that </w:t>
      </w:r>
      <w:proofErr w:type="spellStart"/>
      <w:r>
        <w:rPr>
          <w:sz w:val="24"/>
          <w:szCs w:val="24"/>
        </w:rPr>
        <w:t>ApoB</w:t>
      </w:r>
      <w:proofErr w:type="spellEnd"/>
      <w:r>
        <w:rPr>
          <w:sz w:val="24"/>
          <w:szCs w:val="24"/>
        </w:rPr>
        <w:t xml:space="preserve">-containing lipoproteins regulate angiogenesis by elevating expression levels of VEGFR1. </w:t>
      </w:r>
      <w:commentRangeEnd w:id="9"/>
      <w:r>
        <w:commentReference w:id="9"/>
      </w:r>
      <w:commentRangeEnd w:id="10"/>
      <w:r>
        <w:commentReference w:id="10"/>
      </w:r>
      <w:r>
        <w:rPr>
          <w:sz w:val="24"/>
          <w:szCs w:val="24"/>
        </w:rPr>
        <w:t xml:space="preserve">The team were also able to prove that </w:t>
      </w:r>
      <w:commentRangeStart w:id="11"/>
      <w:r>
        <w:rPr>
          <w:sz w:val="24"/>
          <w:szCs w:val="24"/>
        </w:rPr>
        <w:t xml:space="preserve">the </w:t>
      </w:r>
      <w:proofErr w:type="spellStart"/>
      <w:r>
        <w:rPr>
          <w:sz w:val="24"/>
          <w:szCs w:val="24"/>
        </w:rPr>
        <w:t>ApoB</w:t>
      </w:r>
      <w:proofErr w:type="spellEnd"/>
      <w:r>
        <w:rPr>
          <w:sz w:val="24"/>
          <w:szCs w:val="24"/>
        </w:rPr>
        <w:t xml:space="preserve"> protein itself, and not the lipid moieties within the lipoprotein, acts on en</w:t>
      </w:r>
      <w:r>
        <w:rPr>
          <w:sz w:val="24"/>
          <w:szCs w:val="24"/>
        </w:rPr>
        <w:t xml:space="preserve">dothelial cells to regulate angiogenesis. </w:t>
      </w:r>
      <w:commentRangeEnd w:id="11"/>
      <w:r>
        <w:commentReference w:id="11"/>
      </w:r>
      <w:commentRangeStart w:id="12"/>
      <w:proofErr w:type="gramStart"/>
      <w:r>
        <w:rPr>
          <w:sz w:val="24"/>
          <w:szCs w:val="24"/>
        </w:rPr>
        <w:t>Therefore</w:t>
      </w:r>
      <w:proofErr w:type="gramEnd"/>
      <w:r>
        <w:rPr>
          <w:sz w:val="24"/>
          <w:szCs w:val="24"/>
        </w:rPr>
        <w:t xml:space="preserve"> by </w:t>
      </w:r>
      <w:del w:id="13" w:author="Jacob Orry Fierer" w:date="2019-05-01T16:13:00Z">
        <w:r w:rsidDel="007B2894">
          <w:rPr>
            <w:sz w:val="24"/>
            <w:szCs w:val="24"/>
          </w:rPr>
          <w:delText>either increasing the</w:delText>
        </w:r>
      </w:del>
      <w:ins w:id="14" w:author="Jacob Orry Fierer" w:date="2019-05-01T16:13:00Z">
        <w:r w:rsidR="0008180B">
          <w:rPr>
            <w:sz w:val="24"/>
            <w:szCs w:val="24"/>
          </w:rPr>
          <w:t xml:space="preserve"> </w:t>
        </w:r>
      </w:ins>
      <w:proofErr w:type="spellStart"/>
      <w:ins w:id="15" w:author="Jacob Orry Fierer" w:date="2019-05-01T16:30:00Z">
        <w:r w:rsidR="0008180B">
          <w:rPr>
            <w:sz w:val="24"/>
            <w:szCs w:val="24"/>
          </w:rPr>
          <w:t>adjusting</w:t>
        </w:r>
      </w:ins>
      <w:del w:id="16" w:author="Jacob Orry Fierer" w:date="2019-05-01T16:30:00Z">
        <w:r w:rsidDel="0008180B">
          <w:rPr>
            <w:sz w:val="24"/>
            <w:szCs w:val="24"/>
          </w:rPr>
          <w:delText xml:space="preserve"> </w:delText>
        </w:r>
      </w:del>
      <w:ins w:id="17" w:author="Jacob Orry Fierer" w:date="2019-05-01T16:30:00Z">
        <w:r w:rsidR="0008180B">
          <w:rPr>
            <w:sz w:val="24"/>
            <w:szCs w:val="24"/>
          </w:rPr>
          <w:t>the</w:t>
        </w:r>
        <w:proofErr w:type="spellEnd"/>
        <w:r w:rsidR="0008180B">
          <w:rPr>
            <w:sz w:val="24"/>
            <w:szCs w:val="24"/>
          </w:rPr>
          <w:t xml:space="preserve"> </w:t>
        </w:r>
      </w:ins>
      <w:r>
        <w:rPr>
          <w:sz w:val="24"/>
          <w:szCs w:val="24"/>
        </w:rPr>
        <w:t xml:space="preserve">amount of available </w:t>
      </w:r>
      <w:proofErr w:type="spellStart"/>
      <w:r>
        <w:rPr>
          <w:sz w:val="24"/>
          <w:szCs w:val="24"/>
        </w:rPr>
        <w:t>apoB</w:t>
      </w:r>
      <w:proofErr w:type="spellEnd"/>
      <w:r>
        <w:rPr>
          <w:sz w:val="24"/>
          <w:szCs w:val="24"/>
        </w:rPr>
        <w:t xml:space="preserve"> </w:t>
      </w:r>
      <w:ins w:id="18" w:author="Jacob Orry Fierer" w:date="2019-05-01T16:30:00Z">
        <w:r w:rsidR="0008180B">
          <w:rPr>
            <w:sz w:val="24"/>
            <w:szCs w:val="24"/>
          </w:rPr>
          <w:t xml:space="preserve">one can modulate angiogenesis, such as suppressing angiogenesis by directly administering ApoB. </w:t>
        </w:r>
      </w:ins>
      <w:commentRangeEnd w:id="12"/>
      <w:ins w:id="19" w:author="Jacob Orry Fierer" w:date="2019-05-01T16:33:00Z">
        <w:r w:rsidR="00405119">
          <w:rPr>
            <w:rStyle w:val="CommentReference"/>
          </w:rPr>
          <w:commentReference w:id="12"/>
        </w:r>
      </w:ins>
      <w:del w:id="20" w:author="Jacob Orry Fierer" w:date="2019-05-01T16:30:00Z">
        <w:r w:rsidDel="0008180B">
          <w:rPr>
            <w:sz w:val="24"/>
            <w:szCs w:val="24"/>
          </w:rPr>
          <w:delText>(e.g. by directly administer</w:delText>
        </w:r>
        <w:r w:rsidDel="0008180B">
          <w:rPr>
            <w:sz w:val="24"/>
            <w:szCs w:val="24"/>
          </w:rPr>
          <w:delText>i</w:delText>
        </w:r>
        <w:r w:rsidDel="0008180B">
          <w:rPr>
            <w:sz w:val="24"/>
            <w:szCs w:val="24"/>
          </w:rPr>
          <w:delText>ng it) or by reducing apoB levels (e.g. adminstraing anti-apoB antibodies) one can suppress or promote angiogenesis respec</w:delText>
        </w:r>
        <w:r w:rsidDel="0008180B">
          <w:rPr>
            <w:sz w:val="24"/>
            <w:szCs w:val="24"/>
          </w:rPr>
          <w:delText xml:space="preserve">tively.  </w:delText>
        </w:r>
      </w:del>
    </w:p>
    <w:p w14:paraId="4B4AAB4F" w14:textId="77777777" w:rsidR="0002527F" w:rsidRDefault="0002527F">
      <w:pPr>
        <w:widowControl w:val="0"/>
        <w:spacing w:after="0" w:line="240" w:lineRule="auto"/>
        <w:jc w:val="both"/>
        <w:rPr>
          <w:sz w:val="24"/>
          <w:szCs w:val="24"/>
        </w:rPr>
      </w:pPr>
    </w:p>
    <w:p w14:paraId="0A9ADB88" w14:textId="77777777" w:rsidR="0002527F" w:rsidRDefault="00782749">
      <w:pPr>
        <w:widowControl w:val="0"/>
        <w:spacing w:after="120" w:line="276" w:lineRule="auto"/>
        <w:jc w:val="both"/>
        <w:rPr>
          <w:color w:val="000000"/>
          <w:sz w:val="24"/>
          <w:szCs w:val="24"/>
        </w:rPr>
      </w:pPr>
      <w:commentRangeStart w:id="21"/>
      <w:r>
        <w:rPr>
          <w:b/>
          <w:i/>
          <w:color w:val="C00000"/>
          <w:sz w:val="24"/>
          <w:szCs w:val="24"/>
        </w:rPr>
        <w:t>Advantages and Applications</w:t>
      </w:r>
    </w:p>
    <w:p w14:paraId="71E49E1C" w14:textId="77777777" w:rsidR="0002527F" w:rsidRDefault="00782749">
      <w:pPr>
        <w:widowControl w:val="0"/>
        <w:numPr>
          <w:ilvl w:val="0"/>
          <w:numId w:val="2"/>
        </w:numPr>
        <w:pBdr>
          <w:top w:val="nil"/>
          <w:left w:val="nil"/>
          <w:bottom w:val="nil"/>
          <w:right w:val="nil"/>
          <w:between w:val="nil"/>
        </w:pBdr>
        <w:spacing w:after="0" w:line="276" w:lineRule="auto"/>
        <w:jc w:val="both"/>
        <w:rPr>
          <w:color w:val="000000"/>
          <w:sz w:val="24"/>
          <w:szCs w:val="24"/>
        </w:rPr>
      </w:pPr>
      <w:r>
        <w:rPr>
          <w:sz w:val="24"/>
          <w:szCs w:val="24"/>
        </w:rPr>
        <w:t>A novel orthogonal method for treating pathological angiogenesis.</w:t>
      </w:r>
    </w:p>
    <w:p w14:paraId="6A9290BB" w14:textId="77777777" w:rsidR="00CA15FE" w:rsidRDefault="00CA15FE" w:rsidP="00CA15FE">
      <w:pPr>
        <w:numPr>
          <w:ilvl w:val="0"/>
          <w:numId w:val="1"/>
        </w:numPr>
        <w:pBdr>
          <w:top w:val="nil"/>
          <w:left w:val="nil"/>
          <w:bottom w:val="nil"/>
          <w:right w:val="nil"/>
          <w:between w:val="nil"/>
        </w:pBdr>
        <w:spacing w:after="0"/>
        <w:jc w:val="both"/>
        <w:rPr>
          <w:ins w:id="22" w:author="Jacob Orry Fierer" w:date="2019-05-01T16:11:00Z"/>
          <w:color w:val="333333"/>
          <w:sz w:val="24"/>
          <w:szCs w:val="24"/>
          <w:highlight w:val="white"/>
        </w:rPr>
      </w:pPr>
      <w:commentRangeStart w:id="23"/>
      <w:ins w:id="24" w:author="Jacob Orry Fierer" w:date="2019-05-01T16:11:00Z">
        <w:r>
          <w:rPr>
            <w:color w:val="333333"/>
            <w:sz w:val="24"/>
            <w:szCs w:val="24"/>
            <w:highlight w:val="white"/>
          </w:rPr>
          <w:t xml:space="preserve">Repressing angiogenesis by directly administrating </w:t>
        </w:r>
        <w:proofErr w:type="spellStart"/>
        <w:r>
          <w:rPr>
            <w:color w:val="333333"/>
            <w:sz w:val="24"/>
            <w:szCs w:val="24"/>
            <w:highlight w:val="white"/>
          </w:rPr>
          <w:t>ApoB</w:t>
        </w:r>
        <w:proofErr w:type="spellEnd"/>
        <w:r>
          <w:rPr>
            <w:color w:val="333333"/>
            <w:sz w:val="24"/>
            <w:szCs w:val="24"/>
            <w:highlight w:val="white"/>
          </w:rPr>
          <w:t>.</w:t>
        </w:r>
      </w:ins>
    </w:p>
    <w:p w14:paraId="13C739D1" w14:textId="77777777" w:rsidR="0002527F" w:rsidRDefault="00782749" w:rsidP="00CA15FE">
      <w:pPr>
        <w:numPr>
          <w:ilvl w:val="0"/>
          <w:numId w:val="1"/>
        </w:numPr>
        <w:pBdr>
          <w:top w:val="nil"/>
          <w:left w:val="nil"/>
          <w:bottom w:val="nil"/>
          <w:right w:val="nil"/>
          <w:between w:val="nil"/>
        </w:pBdr>
        <w:spacing w:after="0"/>
        <w:jc w:val="both"/>
        <w:rPr>
          <w:color w:val="000000"/>
          <w:sz w:val="24"/>
          <w:szCs w:val="24"/>
        </w:rPr>
      </w:pPr>
      <w:r>
        <w:rPr>
          <w:sz w:val="24"/>
          <w:szCs w:val="24"/>
        </w:rPr>
        <w:t xml:space="preserve">Diagnosis of metastasized cancer by determining the levels of </w:t>
      </w:r>
      <w:proofErr w:type="spellStart"/>
      <w:r>
        <w:rPr>
          <w:sz w:val="24"/>
          <w:szCs w:val="24"/>
        </w:rPr>
        <w:t>apo</w:t>
      </w:r>
      <w:proofErr w:type="spellEnd"/>
      <w:r>
        <w:rPr>
          <w:sz w:val="24"/>
          <w:szCs w:val="24"/>
        </w:rPr>
        <w:t xml:space="preserve">-B </w:t>
      </w:r>
      <w:del w:id="25" w:author="Jacob Orry Fierer" w:date="2019-05-01T16:08:00Z">
        <w:r w:rsidDel="00CA15FE">
          <w:rPr>
            <w:color w:val="333333"/>
            <w:sz w:val="24"/>
            <w:szCs w:val="24"/>
            <w:highlight w:val="white"/>
          </w:rPr>
          <w:delText xml:space="preserve"> </w:delText>
        </w:r>
      </w:del>
      <w:r>
        <w:rPr>
          <w:color w:val="333333"/>
          <w:sz w:val="24"/>
          <w:szCs w:val="24"/>
          <w:highlight w:val="white"/>
        </w:rPr>
        <w:t>in a fluid sample (blood, plasma, saliva, urine, etc.)</w:t>
      </w:r>
      <w:commentRangeEnd w:id="23"/>
      <w:r w:rsidR="00CA15FE">
        <w:rPr>
          <w:rStyle w:val="CommentReference"/>
        </w:rPr>
        <w:commentReference w:id="23"/>
      </w:r>
    </w:p>
    <w:p w14:paraId="5D01BF45" w14:textId="77777777" w:rsidR="0002527F" w:rsidDel="00CA15FE" w:rsidRDefault="00782749">
      <w:pPr>
        <w:numPr>
          <w:ilvl w:val="0"/>
          <w:numId w:val="1"/>
        </w:numPr>
        <w:pBdr>
          <w:top w:val="nil"/>
          <w:left w:val="nil"/>
          <w:bottom w:val="nil"/>
          <w:right w:val="nil"/>
          <w:between w:val="nil"/>
        </w:pBdr>
        <w:spacing w:after="0"/>
        <w:jc w:val="both"/>
        <w:rPr>
          <w:del w:id="26" w:author="Jacob Orry Fierer" w:date="2019-05-01T16:11:00Z"/>
          <w:color w:val="333333"/>
          <w:sz w:val="24"/>
          <w:szCs w:val="24"/>
          <w:highlight w:val="white"/>
        </w:rPr>
      </w:pPr>
      <w:del w:id="27" w:author="Jacob Orry Fierer" w:date="2019-05-01T16:11:00Z">
        <w:r w:rsidDel="00CA15FE">
          <w:rPr>
            <w:color w:val="333333"/>
            <w:sz w:val="24"/>
            <w:szCs w:val="24"/>
            <w:highlight w:val="white"/>
          </w:rPr>
          <w:delText>Repressing angiogenesis by directly adminstraing ApoB.</w:delText>
        </w:r>
      </w:del>
    </w:p>
    <w:commentRangeEnd w:id="21"/>
    <w:p w14:paraId="2713AAAF" w14:textId="77777777" w:rsidR="0002527F" w:rsidRDefault="00782749">
      <w:pPr>
        <w:spacing w:after="120"/>
        <w:jc w:val="both"/>
        <w:rPr>
          <w:ins w:id="28" w:author="Jacob Orry Fierer" w:date="2019-05-01T16:09:00Z"/>
          <w:b/>
          <w:color w:val="4F81BD"/>
          <w:sz w:val="28"/>
          <w:szCs w:val="28"/>
          <w:u w:val="single"/>
        </w:rPr>
      </w:pPr>
      <w:r>
        <w:commentReference w:id="21"/>
      </w:r>
    </w:p>
    <w:p w14:paraId="3887D5A4" w14:textId="77777777" w:rsidR="00CA15FE" w:rsidRDefault="00CA15FE">
      <w:pPr>
        <w:spacing w:after="120"/>
        <w:jc w:val="both"/>
        <w:rPr>
          <w:b/>
          <w:color w:val="4F81BD"/>
          <w:sz w:val="28"/>
          <w:szCs w:val="28"/>
          <w:u w:val="single"/>
        </w:rPr>
      </w:pPr>
    </w:p>
    <w:p w14:paraId="4E1BB4CB" w14:textId="77777777" w:rsidR="0002527F" w:rsidRDefault="00782749">
      <w:pPr>
        <w:spacing w:after="120"/>
        <w:jc w:val="both"/>
        <w:rPr>
          <w:b/>
          <w:color w:val="4F81BD"/>
          <w:sz w:val="28"/>
          <w:szCs w:val="28"/>
          <w:u w:val="single"/>
        </w:rPr>
      </w:pPr>
      <w:r>
        <w:rPr>
          <w:b/>
          <w:color w:val="4F81BD"/>
          <w:sz w:val="28"/>
          <w:szCs w:val="28"/>
          <w:u w:val="single"/>
        </w:rPr>
        <w:t>Development Status</w:t>
      </w:r>
    </w:p>
    <w:p w14:paraId="17F39CC6" w14:textId="1C5FB40A" w:rsidR="0002527F" w:rsidRDefault="00782749" w:rsidP="00782749">
      <w:pPr>
        <w:spacing w:after="0"/>
        <w:jc w:val="both"/>
        <w:rPr>
          <w:sz w:val="24"/>
          <w:szCs w:val="24"/>
        </w:rPr>
      </w:pPr>
      <w:commentRangeStart w:id="29"/>
      <w:commentRangeStart w:id="30"/>
      <w:commentRangeStart w:id="31"/>
      <w:r>
        <w:rPr>
          <w:sz w:val="24"/>
          <w:szCs w:val="24"/>
        </w:rPr>
        <w:t xml:space="preserve">The team of Dr. Yaniv </w:t>
      </w:r>
      <w:del w:id="32" w:author="Jacob Orry Fierer" w:date="2019-05-01T16:43:00Z">
        <w:r w:rsidDel="00782749">
          <w:rPr>
            <w:sz w:val="24"/>
            <w:szCs w:val="24"/>
          </w:rPr>
          <w:delText xml:space="preserve">have </w:delText>
        </w:r>
      </w:del>
      <w:ins w:id="33" w:author="Jacob Orry Fierer" w:date="2019-05-01T16:43:00Z">
        <w:r>
          <w:rPr>
            <w:sz w:val="24"/>
            <w:szCs w:val="24"/>
          </w:rPr>
          <w:t>ha</w:t>
        </w:r>
        <w:r>
          <w:rPr>
            <w:sz w:val="24"/>
            <w:szCs w:val="24"/>
          </w:rPr>
          <w:t>s</w:t>
        </w:r>
        <w:r>
          <w:rPr>
            <w:sz w:val="24"/>
            <w:szCs w:val="24"/>
          </w:rPr>
          <w:t xml:space="preserve"> </w:t>
        </w:r>
      </w:ins>
      <w:r>
        <w:rPr>
          <w:sz w:val="24"/>
          <w:szCs w:val="24"/>
        </w:rPr>
        <w:t xml:space="preserve">demonstrated </w:t>
      </w:r>
      <w:commentRangeStart w:id="34"/>
      <w:ins w:id="35" w:author="Jacob Orry Fierer" w:date="2019-05-01T16:41:00Z">
        <w:r>
          <w:rPr>
            <w:sz w:val="24"/>
            <w:szCs w:val="24"/>
          </w:rPr>
          <w:t xml:space="preserve">in the prestigious scientific journal of </w:t>
        </w:r>
        <w:r>
          <w:rPr>
            <w:i/>
            <w:sz w:val="24"/>
            <w:szCs w:val="24"/>
          </w:rPr>
          <w:t>Nature Medicine</w:t>
        </w:r>
        <w:r>
          <w:rPr>
            <w:i/>
            <w:color w:val="00000A"/>
            <w:vertAlign w:val="superscript"/>
          </w:rPr>
          <w:footnoteReference w:id="1"/>
        </w:r>
        <w:r>
          <w:rPr>
            <w:iCs/>
            <w:sz w:val="24"/>
            <w:szCs w:val="24"/>
          </w:rPr>
          <w:t>,</w:t>
        </w:r>
      </w:ins>
      <w:commentRangeEnd w:id="34"/>
      <w:ins w:id="38" w:author="Jacob Orry Fierer" w:date="2019-05-01T16:45:00Z">
        <w:r>
          <w:rPr>
            <w:rStyle w:val="CommentReference"/>
          </w:rPr>
          <w:commentReference w:id="34"/>
        </w:r>
      </w:ins>
      <w:ins w:id="39" w:author="Jacob Orry Fierer" w:date="2019-05-01T16:41:00Z">
        <w:r>
          <w:rPr>
            <w:iCs/>
            <w:sz w:val="24"/>
            <w:szCs w:val="24"/>
          </w:rPr>
          <w:t xml:space="preserve"> </w:t>
        </w:r>
      </w:ins>
      <w:ins w:id="40" w:author="Jacob Orry Fierer" w:date="2019-05-01T16:43:00Z">
        <w:r>
          <w:rPr>
            <w:iCs/>
            <w:sz w:val="24"/>
            <w:szCs w:val="24"/>
          </w:rPr>
          <w:t>using</w:t>
        </w:r>
      </w:ins>
      <w:ins w:id="41" w:author="Jacob Orry Fierer" w:date="2019-05-01T16:41:00Z">
        <w:r>
          <w:rPr>
            <w:iCs/>
            <w:sz w:val="24"/>
            <w:szCs w:val="24"/>
          </w:rPr>
          <w:t xml:space="preserve"> </w:t>
        </w:r>
      </w:ins>
      <w:r>
        <w:rPr>
          <w:i/>
          <w:sz w:val="24"/>
          <w:szCs w:val="24"/>
        </w:rPr>
        <w:t>in vivo</w:t>
      </w:r>
      <w:r>
        <w:rPr>
          <w:sz w:val="24"/>
          <w:szCs w:val="24"/>
        </w:rPr>
        <w:t xml:space="preserve"> </w:t>
      </w:r>
      <w:del w:id="42" w:author="Jacob Orry Fierer" w:date="2019-05-01T16:43:00Z">
        <w:r w:rsidDel="00782749">
          <w:rPr>
            <w:sz w:val="24"/>
            <w:szCs w:val="24"/>
          </w:rPr>
          <w:delText xml:space="preserve">in </w:delText>
        </w:r>
      </w:del>
      <w:r>
        <w:rPr>
          <w:sz w:val="24"/>
          <w:szCs w:val="24"/>
        </w:rPr>
        <w:t xml:space="preserve">zebrafish models the effects of </w:t>
      </w:r>
      <w:proofErr w:type="spellStart"/>
      <w:r>
        <w:rPr>
          <w:sz w:val="24"/>
          <w:szCs w:val="24"/>
        </w:rPr>
        <w:t>ApoB</w:t>
      </w:r>
      <w:proofErr w:type="spellEnd"/>
      <w:r>
        <w:rPr>
          <w:sz w:val="24"/>
          <w:szCs w:val="24"/>
        </w:rPr>
        <w:t>-containing lipoproteins on angiogenesis</w:t>
      </w:r>
      <w:ins w:id="43" w:author="Jacob Orry Fierer" w:date="2019-05-01T16:43:00Z">
        <w:r>
          <w:rPr>
            <w:sz w:val="24"/>
            <w:szCs w:val="24"/>
          </w:rPr>
          <w:t>,</w:t>
        </w:r>
      </w:ins>
      <w:del w:id="44" w:author="Jacob Orry Fierer" w:date="2019-05-01T16:43:00Z">
        <w:r w:rsidDel="00782749">
          <w:rPr>
            <w:sz w:val="24"/>
            <w:szCs w:val="24"/>
          </w:rPr>
          <w:delText>.</w:delText>
        </w:r>
      </w:del>
      <w:r>
        <w:rPr>
          <w:sz w:val="24"/>
          <w:szCs w:val="24"/>
        </w:rPr>
        <w:t xml:space="preserve"> </w:t>
      </w:r>
      <w:del w:id="45" w:author="Jacob Orry Fierer" w:date="2019-05-01T16:43:00Z">
        <w:r w:rsidDel="00782749">
          <w:rPr>
            <w:sz w:val="24"/>
            <w:szCs w:val="24"/>
          </w:rPr>
          <w:delText xml:space="preserve">Using </w:delText>
        </w:r>
      </w:del>
      <w:del w:id="46" w:author="Jacob Orry Fierer" w:date="2019-05-01T16:39:00Z">
        <w:r w:rsidDel="00782749">
          <w:rPr>
            <w:sz w:val="24"/>
            <w:szCs w:val="24"/>
          </w:rPr>
          <w:delText xml:space="preserve">this </w:delText>
        </w:r>
      </w:del>
      <w:del w:id="47" w:author="Jacob Orry Fierer" w:date="2019-05-01T16:43:00Z">
        <w:r w:rsidDel="00782749">
          <w:rPr>
            <w:sz w:val="24"/>
            <w:szCs w:val="24"/>
          </w:rPr>
          <w:delText xml:space="preserve">model </w:delText>
        </w:r>
      </w:del>
      <w:del w:id="48" w:author="Jacob Orry Fierer" w:date="2019-05-01T16:39:00Z">
        <w:r w:rsidDel="00782749">
          <w:rPr>
            <w:sz w:val="24"/>
            <w:szCs w:val="24"/>
          </w:rPr>
          <w:delText xml:space="preserve">they </w:delText>
        </w:r>
      </w:del>
      <w:del w:id="49" w:author="Jacob Orry Fierer" w:date="2019-05-01T16:44:00Z">
        <w:r w:rsidDel="00782749">
          <w:rPr>
            <w:sz w:val="24"/>
            <w:szCs w:val="24"/>
          </w:rPr>
          <w:delText xml:space="preserve">have shown </w:delText>
        </w:r>
      </w:del>
      <w:r>
        <w:rPr>
          <w:sz w:val="24"/>
          <w:szCs w:val="24"/>
        </w:rPr>
        <w:t xml:space="preserve">that exogenous delivery of LDL inhibits angiogenesis. </w:t>
      </w:r>
      <w:r>
        <w:rPr>
          <w:i/>
          <w:sz w:val="24"/>
          <w:szCs w:val="24"/>
        </w:rPr>
        <w:t>In vitro,</w:t>
      </w:r>
      <w:r>
        <w:rPr>
          <w:sz w:val="24"/>
          <w:szCs w:val="24"/>
        </w:rPr>
        <w:t xml:space="preserve"> treating human aortic endothelial cells (HAECs) </w:t>
      </w:r>
      <w:del w:id="50" w:author="Jacob Orry Fierer" w:date="2019-05-01T16:40:00Z">
        <w:r w:rsidDel="00782749">
          <w:rPr>
            <w:sz w:val="24"/>
            <w:szCs w:val="24"/>
          </w:rPr>
          <w:delText xml:space="preserve"> </w:delText>
        </w:r>
      </w:del>
      <w:r>
        <w:rPr>
          <w:sz w:val="24"/>
          <w:szCs w:val="24"/>
        </w:rPr>
        <w:t xml:space="preserve">and </w:t>
      </w:r>
      <w:del w:id="51" w:author="Jacob Orry Fierer" w:date="2019-05-01T16:44:00Z">
        <w:r w:rsidDel="00782749">
          <w:rPr>
            <w:sz w:val="24"/>
            <w:szCs w:val="24"/>
          </w:rPr>
          <w:delText xml:space="preserve"> </w:delText>
        </w:r>
      </w:del>
      <w:r>
        <w:rPr>
          <w:sz w:val="24"/>
          <w:szCs w:val="24"/>
        </w:rPr>
        <w:t>human umbilical vein en</w:t>
      </w:r>
      <w:r>
        <w:rPr>
          <w:sz w:val="24"/>
          <w:szCs w:val="24"/>
        </w:rPr>
        <w:t xml:space="preserve">dothelial cells (HUVECs) with LDL elicited an increase in VEGFR1 expression. The team have also shown in </w:t>
      </w:r>
      <w:proofErr w:type="spellStart"/>
      <w:r>
        <w:rPr>
          <w:sz w:val="24"/>
          <w:szCs w:val="24"/>
        </w:rPr>
        <w:t>hyperlipidemic</w:t>
      </w:r>
      <w:proofErr w:type="spellEnd"/>
      <w:r>
        <w:rPr>
          <w:sz w:val="24"/>
          <w:szCs w:val="24"/>
        </w:rPr>
        <w:t xml:space="preserve"> and </w:t>
      </w:r>
      <w:proofErr w:type="spellStart"/>
      <w:r>
        <w:rPr>
          <w:sz w:val="24"/>
          <w:szCs w:val="24"/>
        </w:rPr>
        <w:t>Apoe</w:t>
      </w:r>
      <w:proofErr w:type="spellEnd"/>
      <w:r>
        <w:rPr>
          <w:sz w:val="24"/>
          <w:szCs w:val="24"/>
        </w:rPr>
        <w:t xml:space="preserve">-negative or </w:t>
      </w:r>
      <w:proofErr w:type="spellStart"/>
      <w:r>
        <w:rPr>
          <w:sz w:val="24"/>
          <w:szCs w:val="24"/>
        </w:rPr>
        <w:t>Ldlr</w:t>
      </w:r>
      <w:proofErr w:type="spellEnd"/>
      <w:r>
        <w:rPr>
          <w:sz w:val="24"/>
          <w:szCs w:val="24"/>
        </w:rPr>
        <w:t xml:space="preserve">-null mice increased endothelial-specific VEGFR1 expression compared to control </w:t>
      </w:r>
      <w:r>
        <w:rPr>
          <w:i/>
          <w:sz w:val="24"/>
          <w:szCs w:val="24"/>
        </w:rPr>
        <w:t>WT</w:t>
      </w:r>
      <w:r>
        <w:rPr>
          <w:sz w:val="24"/>
          <w:szCs w:val="24"/>
        </w:rPr>
        <w:t xml:space="preserve"> mice, confirming the connect</w:t>
      </w:r>
      <w:r>
        <w:rPr>
          <w:sz w:val="24"/>
          <w:szCs w:val="24"/>
        </w:rPr>
        <w:t xml:space="preserve">ion between </w:t>
      </w:r>
      <w:proofErr w:type="spellStart"/>
      <w:r>
        <w:rPr>
          <w:sz w:val="24"/>
          <w:szCs w:val="24"/>
        </w:rPr>
        <w:t>ApoB</w:t>
      </w:r>
      <w:proofErr w:type="spellEnd"/>
      <w:r>
        <w:rPr>
          <w:sz w:val="24"/>
          <w:szCs w:val="24"/>
        </w:rPr>
        <w:t xml:space="preserve"> and VEGFR1 expression in higher vertebrates. </w:t>
      </w:r>
      <w:del w:id="52" w:author="Jacob Orry Fierer" w:date="2019-05-01T16:44:00Z">
        <w:r w:rsidDel="00782749">
          <w:rPr>
            <w:sz w:val="24"/>
            <w:szCs w:val="24"/>
          </w:rPr>
          <w:delText>This research has been published</w:delText>
        </w:r>
      </w:del>
      <w:del w:id="53" w:author="Jacob Orry Fierer" w:date="2019-05-01T16:41:00Z">
        <w:r w:rsidDel="00782749">
          <w:rPr>
            <w:sz w:val="24"/>
            <w:szCs w:val="24"/>
          </w:rPr>
          <w:delText xml:space="preserve"> in the prestigious scientific journal of </w:delText>
        </w:r>
        <w:r w:rsidDel="00782749">
          <w:rPr>
            <w:i/>
            <w:sz w:val="24"/>
            <w:szCs w:val="24"/>
          </w:rPr>
          <w:delText>Nature Medicine</w:delText>
        </w:r>
        <w:r w:rsidDel="00782749">
          <w:rPr>
            <w:i/>
            <w:color w:val="00000A"/>
            <w:vertAlign w:val="superscript"/>
          </w:rPr>
          <w:footnoteReference w:id="2"/>
        </w:r>
      </w:del>
      <w:del w:id="56" w:author="Jacob Orry Fierer" w:date="2019-05-01T16:44:00Z">
        <w:r w:rsidDel="00782749">
          <w:rPr>
            <w:sz w:val="24"/>
            <w:szCs w:val="24"/>
          </w:rPr>
          <w:delText>.</w:delText>
        </w:r>
        <w:commentRangeEnd w:id="29"/>
        <w:r w:rsidDel="00782749">
          <w:commentReference w:id="29"/>
        </w:r>
        <w:commentRangeEnd w:id="30"/>
        <w:r w:rsidDel="00782749">
          <w:commentReference w:id="30"/>
        </w:r>
      </w:del>
      <w:commentRangeEnd w:id="31"/>
      <w:r>
        <w:rPr>
          <w:rStyle w:val="CommentReference"/>
        </w:rPr>
        <w:commentReference w:id="31"/>
      </w:r>
    </w:p>
    <w:p w14:paraId="77D22747" w14:textId="77777777" w:rsidR="0002527F" w:rsidRDefault="0002527F">
      <w:pPr>
        <w:jc w:val="both"/>
        <w:rPr>
          <w:b/>
          <w:color w:val="4F81BD"/>
          <w:sz w:val="28"/>
          <w:szCs w:val="28"/>
          <w:u w:val="single"/>
        </w:rPr>
      </w:pPr>
    </w:p>
    <w:p w14:paraId="5439B658" w14:textId="77777777" w:rsidR="0002527F" w:rsidRDefault="00782749">
      <w:pPr>
        <w:jc w:val="both"/>
        <w:rPr>
          <w:b/>
          <w:color w:val="4F81BD"/>
          <w:sz w:val="28"/>
          <w:szCs w:val="28"/>
          <w:u w:val="single"/>
        </w:rPr>
      </w:pPr>
      <w:r>
        <w:rPr>
          <w:b/>
          <w:color w:val="4F81BD"/>
          <w:sz w:val="28"/>
          <w:szCs w:val="28"/>
          <w:u w:val="single"/>
        </w:rPr>
        <w:t xml:space="preserve">For additional </w:t>
      </w:r>
      <w:proofErr w:type="gramStart"/>
      <w:r>
        <w:rPr>
          <w:b/>
          <w:color w:val="4F81BD"/>
          <w:sz w:val="28"/>
          <w:szCs w:val="28"/>
          <w:u w:val="single"/>
        </w:rPr>
        <w:t>information</w:t>
      </w:r>
      <w:proofErr w:type="gramEnd"/>
      <w:r>
        <w:rPr>
          <w:b/>
          <w:color w:val="4F81BD"/>
          <w:sz w:val="28"/>
          <w:szCs w:val="28"/>
          <w:u w:val="single"/>
        </w:rPr>
        <w:t xml:space="preserve"> please contact:</w:t>
      </w:r>
    </w:p>
    <w:p w14:paraId="45152902" w14:textId="77777777" w:rsidR="0002527F" w:rsidRDefault="00782749">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Dr. Orly Savion</w:t>
      </w:r>
    </w:p>
    <w:p w14:paraId="57D2FFCD" w14:textId="77777777" w:rsidR="0002527F" w:rsidRDefault="00782749">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lastRenderedPageBreak/>
        <w:t>Licensing Director</w:t>
      </w:r>
    </w:p>
    <w:p w14:paraId="54AC3FA7" w14:textId="77777777" w:rsidR="0002527F" w:rsidRDefault="00782749">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 xml:space="preserve">Tel: +972.8.9344374 </w:t>
      </w:r>
    </w:p>
    <w:p w14:paraId="6F12BDE3" w14:textId="77777777" w:rsidR="0002527F" w:rsidRDefault="00782749">
      <w:pPr>
        <w:widowControl w:val="0"/>
        <w:spacing w:after="0" w:line="276" w:lineRule="auto"/>
        <w:ind w:right="-97"/>
        <w:jc w:val="both"/>
        <w:rPr>
          <w:rFonts w:ascii="Tahoma" w:eastAsia="Tahoma" w:hAnsi="Tahoma" w:cs="Tahoma"/>
          <w:sz w:val="20"/>
          <w:szCs w:val="20"/>
        </w:rPr>
      </w:pPr>
      <w:r>
        <w:rPr>
          <w:rFonts w:ascii="Tahoma" w:eastAsia="Tahoma" w:hAnsi="Tahoma" w:cs="Tahoma"/>
          <w:sz w:val="20"/>
          <w:szCs w:val="20"/>
        </w:rPr>
        <w:t>Email:</w:t>
      </w:r>
      <w:hyperlink r:id="rId9">
        <w:r>
          <w:rPr>
            <w:rFonts w:ascii="Tahoma" w:eastAsia="Tahoma" w:hAnsi="Tahoma" w:cs="Tahoma"/>
            <w:color w:val="1155CC"/>
            <w:sz w:val="20"/>
            <w:szCs w:val="20"/>
            <w:u w:val="single"/>
          </w:rPr>
          <w:t xml:space="preserve"> orly.savion@weizmann.ac.il</w:t>
        </w:r>
      </w:hyperlink>
    </w:p>
    <w:p w14:paraId="3D0B8D99" w14:textId="77777777" w:rsidR="0002527F" w:rsidRDefault="0002527F">
      <w:pPr>
        <w:widowControl w:val="0"/>
        <w:spacing w:after="0" w:line="276" w:lineRule="auto"/>
        <w:ind w:right="-97"/>
        <w:jc w:val="both"/>
        <w:rPr>
          <w:rFonts w:ascii="Tahoma" w:eastAsia="Tahoma" w:hAnsi="Tahoma" w:cs="Tahoma"/>
          <w:sz w:val="20"/>
          <w:szCs w:val="20"/>
        </w:rPr>
      </w:pPr>
    </w:p>
    <w:sectPr w:rsidR="0002527F">
      <w:headerReference w:type="default" r:id="rId10"/>
      <w:footerReference w:type="default" r:id="rId11"/>
      <w:pgSz w:w="12240" w:h="15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cob Orry Fierer" w:date="2019-03-28T17:14:00Z" w:initials="">
    <w:p w14:paraId="12AE2E28" w14:textId="77777777" w:rsidR="0002527F" w:rsidRDefault="007827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Should be from cancer perspective because that is what the claims cover.</w:t>
      </w:r>
    </w:p>
  </w:comment>
  <w:comment w:id="2" w:author="גדעון לפידות" w:date="2019-05-01T06:35:00Z" w:initials="">
    <w:p w14:paraId="3F2D7438" w14:textId="77777777" w:rsidR="0002527F" w:rsidRDefault="007827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 patent summary section has a list of multiple </w:t>
      </w:r>
      <w:proofErr w:type="spellStart"/>
      <w:r>
        <w:rPr>
          <w:rFonts w:ascii="Arial" w:eastAsia="Arial" w:hAnsi="Arial" w:cs="Arial"/>
          <w:color w:val="000000"/>
        </w:rPr>
        <w:t>angio</w:t>
      </w:r>
      <w:proofErr w:type="spellEnd"/>
      <w:r>
        <w:rPr>
          <w:rFonts w:ascii="Arial" w:eastAsia="Arial" w:hAnsi="Arial" w:cs="Arial"/>
          <w:color w:val="000000"/>
        </w:rPr>
        <w:t>-diseases that can be treated by this invention</w:t>
      </w:r>
    </w:p>
  </w:comment>
  <w:comment w:id="3" w:author="Jacob Orry Fierer" w:date="2019-05-01T16:28:00Z" w:initials="JOF">
    <w:p w14:paraId="4DD07151" w14:textId="5E4EEC55" w:rsidR="007B2894" w:rsidRDefault="007B2894">
      <w:pPr>
        <w:pStyle w:val="CommentText"/>
      </w:pPr>
      <w:r>
        <w:rPr>
          <w:rStyle w:val="CommentReference"/>
        </w:rPr>
        <w:annotationRef/>
      </w:r>
      <w:r>
        <w:t xml:space="preserve">Yes you are right. But the claims do not cover that. The problem </w:t>
      </w:r>
      <w:r w:rsidR="0008180B">
        <w:t xml:space="preserve">is that the claims are the part of the patent that get contested in court. So if a company wants to license this technology for non-neoplastic diseases, they cannot legally stop other entities for applying this technology in this fashion. </w:t>
      </w:r>
      <w:r w:rsidR="00405119">
        <w:t xml:space="preserve">So we would be in essence advertising something we do not have the right to claim. </w:t>
      </w:r>
    </w:p>
  </w:comment>
  <w:comment w:id="6" w:author="Jacob Orry Fierer" w:date="2019-04-03T11:16:00Z" w:initials="">
    <w:p w14:paraId="50981C9F" w14:textId="77777777" w:rsidR="0002527F" w:rsidRDefault="007827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Try to simplify here, </w:t>
      </w:r>
      <w:r>
        <w:rPr>
          <w:rFonts w:ascii="Arial" w:eastAsia="Arial" w:hAnsi="Arial" w:cs="Arial"/>
          <w:color w:val="000000"/>
        </w:rPr>
        <w:t xml:space="preserve">because people from business backgrounds will likely get lost. What exactly are you trying to say at this point? Why do I care about </w:t>
      </w:r>
      <w:proofErr w:type="spellStart"/>
      <w:r>
        <w:rPr>
          <w:rFonts w:ascii="Arial" w:eastAsia="Arial" w:hAnsi="Arial" w:cs="Arial"/>
          <w:color w:val="000000"/>
        </w:rPr>
        <w:t>ApoB</w:t>
      </w:r>
      <w:proofErr w:type="spellEnd"/>
      <w:r>
        <w:rPr>
          <w:rFonts w:ascii="Arial" w:eastAsia="Arial" w:hAnsi="Arial" w:cs="Arial"/>
          <w:color w:val="000000"/>
        </w:rPr>
        <w:t>? And why is the connection to the previous paragraph? Because you are introducing a lot but not much is clear.</w:t>
      </w:r>
    </w:p>
    <w:p w14:paraId="768EE4B0" w14:textId="77777777" w:rsidR="0002527F" w:rsidRDefault="0002527F">
      <w:pPr>
        <w:widowControl w:val="0"/>
        <w:pBdr>
          <w:top w:val="nil"/>
          <w:left w:val="nil"/>
          <w:bottom w:val="nil"/>
          <w:right w:val="nil"/>
          <w:between w:val="nil"/>
        </w:pBdr>
        <w:spacing w:after="0" w:line="240" w:lineRule="auto"/>
        <w:rPr>
          <w:rFonts w:ascii="Arial" w:eastAsia="Arial" w:hAnsi="Arial" w:cs="Arial"/>
          <w:color w:val="000000"/>
        </w:rPr>
      </w:pPr>
    </w:p>
    <w:p w14:paraId="62E8277A" w14:textId="77777777" w:rsidR="0002527F" w:rsidRDefault="007827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ca</w:t>
      </w:r>
      <w:r>
        <w:rPr>
          <w:rFonts w:ascii="Arial" w:eastAsia="Arial" w:hAnsi="Arial" w:cs="Arial"/>
          <w:color w:val="000000"/>
        </w:rPr>
        <w:t xml:space="preserve">n see I modified it, but please work to improve this part more. </w:t>
      </w:r>
    </w:p>
    <w:p w14:paraId="7F3F50C1" w14:textId="77777777" w:rsidR="0002527F" w:rsidRDefault="0002527F">
      <w:pPr>
        <w:widowControl w:val="0"/>
        <w:pBdr>
          <w:top w:val="nil"/>
          <w:left w:val="nil"/>
          <w:bottom w:val="nil"/>
          <w:right w:val="nil"/>
          <w:between w:val="nil"/>
        </w:pBdr>
        <w:spacing w:after="0" w:line="240" w:lineRule="auto"/>
        <w:rPr>
          <w:rFonts w:ascii="Arial" w:eastAsia="Arial" w:hAnsi="Arial" w:cs="Arial"/>
          <w:color w:val="000000"/>
        </w:rPr>
      </w:pPr>
    </w:p>
    <w:p w14:paraId="3B09E95C" w14:textId="77777777" w:rsidR="0002527F" w:rsidRDefault="007827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To really simplify</w:t>
      </w:r>
    </w:p>
    <w:p w14:paraId="064A41F9" w14:textId="77777777" w:rsidR="0002527F" w:rsidRDefault="007827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First paragraph – Angiogenesis is creating new blood vessels and related to many diseases.</w:t>
      </w:r>
    </w:p>
    <w:p w14:paraId="69D18EDF" w14:textId="77777777" w:rsidR="0002527F" w:rsidRDefault="007827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Second paragraph – Tumor cells cause angiogenesis via VEGF/VEGFR.</w:t>
      </w:r>
    </w:p>
    <w:p w14:paraId="276301AA" w14:textId="77777777" w:rsidR="0002527F" w:rsidRDefault="007827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Third paragrap</w:t>
      </w:r>
      <w:r>
        <w:rPr>
          <w:rFonts w:ascii="Arial" w:eastAsia="Arial" w:hAnsi="Arial" w:cs="Arial"/>
          <w:color w:val="000000"/>
        </w:rPr>
        <w:t xml:space="preserve">h – explaining the biology of </w:t>
      </w:r>
      <w:proofErr w:type="spellStart"/>
      <w:r>
        <w:rPr>
          <w:rFonts w:ascii="Arial" w:eastAsia="Arial" w:hAnsi="Arial" w:cs="Arial"/>
          <w:color w:val="000000"/>
        </w:rPr>
        <w:t>ApoB</w:t>
      </w:r>
      <w:proofErr w:type="spellEnd"/>
      <w:r>
        <w:rPr>
          <w:rFonts w:ascii="Arial" w:eastAsia="Arial" w:hAnsi="Arial" w:cs="Arial"/>
          <w:color w:val="000000"/>
        </w:rPr>
        <w:t xml:space="preserve"> and all the related proteins. </w:t>
      </w:r>
    </w:p>
    <w:p w14:paraId="1C43ABE1" w14:textId="77777777" w:rsidR="0002527F" w:rsidRDefault="0002527F">
      <w:pPr>
        <w:widowControl w:val="0"/>
        <w:pBdr>
          <w:top w:val="nil"/>
          <w:left w:val="nil"/>
          <w:bottom w:val="nil"/>
          <w:right w:val="nil"/>
          <w:between w:val="nil"/>
        </w:pBdr>
        <w:spacing w:after="0" w:line="240" w:lineRule="auto"/>
        <w:rPr>
          <w:rFonts w:ascii="Arial" w:eastAsia="Arial" w:hAnsi="Arial" w:cs="Arial"/>
          <w:color w:val="000000"/>
        </w:rPr>
      </w:pPr>
    </w:p>
    <w:p w14:paraId="6B259766" w14:textId="77777777" w:rsidR="0002527F" w:rsidRDefault="007827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is the thing connecting all these three paragraphs?</w:t>
      </w:r>
    </w:p>
  </w:comment>
  <w:comment w:id="9" w:author="Jacob Orry Fierer" w:date="2019-04-03T11:21:00Z" w:initials="">
    <w:p w14:paraId="1C2E1AE5" w14:textId="77777777" w:rsidR="0002527F" w:rsidRDefault="007827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This is a really good and to the point sentence. I now understand why I want to sell and use </w:t>
      </w:r>
      <w:proofErr w:type="spellStart"/>
      <w:r>
        <w:rPr>
          <w:rFonts w:ascii="Arial" w:eastAsia="Arial" w:hAnsi="Arial" w:cs="Arial"/>
          <w:color w:val="000000"/>
        </w:rPr>
        <w:t>ApoB</w:t>
      </w:r>
      <w:proofErr w:type="spellEnd"/>
      <w:r>
        <w:rPr>
          <w:rFonts w:ascii="Arial" w:eastAsia="Arial" w:hAnsi="Arial" w:cs="Arial"/>
          <w:color w:val="000000"/>
        </w:rPr>
        <w:t>.</w:t>
      </w:r>
    </w:p>
  </w:comment>
  <w:comment w:id="10" w:author="Jacob Orry Fierer" w:date="2019-04-03T11:26:00Z" w:initials="">
    <w:p w14:paraId="2FCA79F7" w14:textId="77777777" w:rsidR="0002527F" w:rsidRDefault="007827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needs to be shortened and summarized further. The problem is that you are introducing many definitions and information about d</w:t>
      </w:r>
      <w:r>
        <w:rPr>
          <w:rFonts w:ascii="Arial" w:eastAsia="Arial" w:hAnsi="Arial" w:cs="Arial"/>
          <w:color w:val="000000"/>
        </w:rPr>
        <w:t>ifferent proteins in the above a paragraph. Where I am continuously looking up to the previous section and then returning to this section to continue the story. Many of the sentences you wrote above can be integrated into this paragraph to create a more co</w:t>
      </w:r>
      <w:r>
        <w:rPr>
          <w:rFonts w:ascii="Arial" w:eastAsia="Arial" w:hAnsi="Arial" w:cs="Arial"/>
          <w:color w:val="000000"/>
        </w:rPr>
        <w:t>hesive description of the technology.</w:t>
      </w:r>
    </w:p>
  </w:comment>
  <w:comment w:id="11" w:author="Jacob Orry Fierer" w:date="2019-04-03T11:26:00Z" w:initials="">
    <w:p w14:paraId="05B5CA1B" w14:textId="77777777" w:rsidR="0002527F" w:rsidRDefault="007827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This needs to be shortened and summarized further. The problem is that you are introducing many definitions and information about different proteins in the above a paragraph. Where I am continuously looking up to the previous section and then returning to </w:t>
      </w:r>
      <w:r>
        <w:rPr>
          <w:rFonts w:ascii="Arial" w:eastAsia="Arial" w:hAnsi="Arial" w:cs="Arial"/>
          <w:color w:val="000000"/>
        </w:rPr>
        <w:t>this section to continue the story. Many of the sentences you wrote above can be integrated into this paragraph to create a more cohesive description of the technology.</w:t>
      </w:r>
    </w:p>
  </w:comment>
  <w:comment w:id="12" w:author="Jacob Orry Fierer" w:date="2019-05-01T16:33:00Z" w:initials="JOF">
    <w:p w14:paraId="6F5A9CB4" w14:textId="373D0013" w:rsidR="00405119" w:rsidRDefault="00405119" w:rsidP="00B22E22">
      <w:pPr>
        <w:pStyle w:val="CommentText"/>
      </w:pPr>
      <w:r>
        <w:rPr>
          <w:rStyle w:val="CommentReference"/>
        </w:rPr>
        <w:annotationRef/>
      </w:r>
      <w:r>
        <w:t>The reaso</w:t>
      </w:r>
      <w:r w:rsidR="00B22E22">
        <w:t xml:space="preserve">n I deleted the reference to reducing </w:t>
      </w:r>
      <w:proofErr w:type="spellStart"/>
      <w:r w:rsidR="00B22E22">
        <w:t>ApoB</w:t>
      </w:r>
      <w:proofErr w:type="spellEnd"/>
      <w:r w:rsidR="00B22E22">
        <w:t xml:space="preserve"> levels and especially the antibody </w:t>
      </w:r>
      <w:proofErr w:type="spellStart"/>
      <w:r>
        <w:t>antibody</w:t>
      </w:r>
      <w:proofErr w:type="spellEnd"/>
      <w:r>
        <w:t xml:space="preserve"> is because we don’t have </w:t>
      </w:r>
      <w:r w:rsidR="00B22E22">
        <w:t xml:space="preserve">one </w:t>
      </w:r>
      <w:r>
        <w:t>available</w:t>
      </w:r>
      <w:r w:rsidR="00B22E22">
        <w:t xml:space="preserve"> nor covered by the patent. And it would be problematic to explain to another Business development officer that we </w:t>
      </w:r>
      <w:r>
        <w:t xml:space="preserve">don’t </w:t>
      </w:r>
      <w:r w:rsidR="00B22E22">
        <w:t xml:space="preserve">have one but just mentioned it in passing in the advertising document. Therefore, we should keep this focused on what we do have the rights to, </w:t>
      </w:r>
      <w:proofErr w:type="spellStart"/>
      <w:r w:rsidR="00B22E22">
        <w:t>ApoB</w:t>
      </w:r>
      <w:proofErr w:type="spellEnd"/>
      <w:r w:rsidR="00B22E22">
        <w:t xml:space="preserve">. </w:t>
      </w:r>
    </w:p>
  </w:comment>
  <w:comment w:id="23" w:author="Jacob Orry Fierer" w:date="2019-05-01T16:11:00Z" w:initials="JOF">
    <w:p w14:paraId="2A172B54" w14:textId="77777777" w:rsidR="00CA15FE" w:rsidRDefault="00CA15FE">
      <w:pPr>
        <w:pStyle w:val="CommentText"/>
      </w:pPr>
      <w:r>
        <w:rPr>
          <w:rStyle w:val="CommentReference"/>
        </w:rPr>
        <w:annotationRef/>
      </w:r>
      <w:r>
        <w:t xml:space="preserve">Put treatments first, because that is what is most interesting in this case. Diagnostics are nice, but don’t sell well and we don’t have any patent protection for that concept. </w:t>
      </w:r>
    </w:p>
  </w:comment>
  <w:comment w:id="21" w:author="Jacob Orry Fierer" w:date="2019-04-03T12:35:00Z" w:initials="">
    <w:p w14:paraId="55E5EDDC" w14:textId="77777777" w:rsidR="0002527F" w:rsidRDefault="007827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Combine and shorten, only according to the claims in the Patent.</w:t>
      </w:r>
    </w:p>
  </w:comment>
  <w:comment w:id="34" w:author="Jacob Orry Fierer" w:date="2019-05-01T16:45:00Z" w:initials="JOF">
    <w:p w14:paraId="05AC408E" w14:textId="31FEB02B" w:rsidR="00782749" w:rsidRDefault="00782749">
      <w:pPr>
        <w:pStyle w:val="CommentText"/>
      </w:pPr>
      <w:r>
        <w:rPr>
          <w:rStyle w:val="CommentReference"/>
        </w:rPr>
        <w:annotationRef/>
      </w:r>
      <w:r>
        <w:t xml:space="preserve">Don’t bury the lead. </w:t>
      </w:r>
    </w:p>
  </w:comment>
  <w:comment w:id="29" w:author="Jacob Orry Fierer" w:date="2019-04-03T12:38:00Z" w:initials="">
    <w:p w14:paraId="0A695CE7" w14:textId="77777777" w:rsidR="0002527F" w:rsidRDefault="007827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lot of this is a repetition from the technology section. Make sure to clear th</w:t>
      </w:r>
      <w:r>
        <w:rPr>
          <w:rFonts w:ascii="Arial" w:eastAsia="Arial" w:hAnsi="Arial" w:cs="Arial"/>
          <w:color w:val="000000"/>
        </w:rPr>
        <w:t>at up. The technology section is really the theory. The development status is the practical wet/dry lab stage. If I had to bifurcate this roughly.</w:t>
      </w:r>
    </w:p>
  </w:comment>
  <w:comment w:id="30" w:author="גדעון לפידות" w:date="2019-05-01T07:47:00Z" w:initials="">
    <w:p w14:paraId="071DB1C9" w14:textId="77777777" w:rsidR="0002527F" w:rsidRDefault="007827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Just to be sure the way the paragraph reads now I am discussing 3 cases demonstrating the current invention n</w:t>
      </w:r>
      <w:r>
        <w:rPr>
          <w:rFonts w:ascii="Arial" w:eastAsia="Arial" w:hAnsi="Arial" w:cs="Arial"/>
          <w:color w:val="000000"/>
        </w:rPr>
        <w:t>ot re-describing the tech</w:t>
      </w:r>
    </w:p>
  </w:comment>
  <w:comment w:id="31" w:author="Jacob Orry Fierer" w:date="2019-05-01T16:47:00Z" w:initials="JOF">
    <w:p w14:paraId="7DC55175" w14:textId="35F37715" w:rsidR="00782749" w:rsidRDefault="00782749">
      <w:pPr>
        <w:pStyle w:val="CommentText"/>
      </w:pPr>
      <w:r>
        <w:rPr>
          <w:rStyle w:val="CommentReference"/>
        </w:rPr>
        <w:annotationRef/>
      </w:r>
      <w:r>
        <w:t xml:space="preserve">Overall I really liked this paragraph. </w:t>
      </w:r>
      <w:r>
        <w:t xml:space="preserve">Just re-ordering it to make it more exciting. </w:t>
      </w:r>
      <w:bookmarkStart w:id="57" w:name="_GoBack"/>
      <w:bookmarkEnd w:id="5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AE2E28" w15:done="0"/>
  <w15:commentEx w15:paraId="3F2D7438" w15:done="0"/>
  <w15:commentEx w15:paraId="4DD07151" w15:paraIdParent="3F2D7438" w15:done="0"/>
  <w15:commentEx w15:paraId="6B259766" w15:done="0"/>
  <w15:commentEx w15:paraId="1C2E1AE5" w15:done="0"/>
  <w15:commentEx w15:paraId="2FCA79F7" w15:done="0"/>
  <w15:commentEx w15:paraId="05B5CA1B" w15:done="0"/>
  <w15:commentEx w15:paraId="6F5A9CB4" w15:done="0"/>
  <w15:commentEx w15:paraId="2A172B54" w15:done="0"/>
  <w15:commentEx w15:paraId="55E5EDDC" w15:done="0"/>
  <w15:commentEx w15:paraId="05AC408E" w15:done="0"/>
  <w15:commentEx w15:paraId="0A695CE7" w15:done="0"/>
  <w15:commentEx w15:paraId="071DB1C9" w15:done="0"/>
  <w15:commentEx w15:paraId="7DC55175" w15:paraIdParent="071DB1C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97AD6" w14:textId="77777777" w:rsidR="00000000" w:rsidRDefault="00782749">
      <w:pPr>
        <w:spacing w:after="0" w:line="240" w:lineRule="auto"/>
      </w:pPr>
      <w:r>
        <w:separator/>
      </w:r>
    </w:p>
  </w:endnote>
  <w:endnote w:type="continuationSeparator" w:id="0">
    <w:p w14:paraId="4711E856" w14:textId="77777777" w:rsidR="00000000" w:rsidRDefault="0078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6F90F" w14:textId="77777777" w:rsidR="0002527F" w:rsidRDefault="00782749">
    <w:pPr>
      <w:pBdr>
        <w:top w:val="nil"/>
        <w:left w:val="nil"/>
        <w:bottom w:val="nil"/>
        <w:right w:val="nil"/>
        <w:between w:val="nil"/>
      </w:pBdr>
      <w:tabs>
        <w:tab w:val="center" w:pos="4896"/>
        <w:tab w:val="left" w:pos="5040"/>
        <w:tab w:val="left" w:pos="5760"/>
        <w:tab w:val="left" w:pos="6480"/>
        <w:tab w:val="left" w:pos="7200"/>
        <w:tab w:val="left" w:pos="7920"/>
        <w:tab w:val="left" w:pos="8640"/>
        <w:tab w:val="left" w:pos="9360"/>
      </w:tabs>
      <w:spacing w:after="0" w:line="240" w:lineRule="auto"/>
      <w:ind w:right="-766"/>
      <w:jc w:val="right"/>
      <w:rPr>
        <w:b/>
        <w:i/>
        <w:color w:val="7F7F7F"/>
        <w:sz w:val="20"/>
        <w:szCs w:val="20"/>
      </w:rPr>
    </w:pPr>
    <w:r>
      <w:rPr>
        <w:b/>
        <w:i/>
        <w:color w:val="7F7F7F"/>
        <w:sz w:val="18"/>
        <w:szCs w:val="18"/>
      </w:rPr>
      <w:t xml:space="preserve"> </w:t>
    </w:r>
    <w:r>
      <w:rPr>
        <w:b/>
        <w:i/>
        <w:color w:val="7F7F7F"/>
        <w:sz w:val="18"/>
        <w:szCs w:val="18"/>
      </w:rPr>
      <w:tab/>
    </w:r>
    <w:r>
      <w:rPr>
        <w:b/>
        <w:i/>
        <w:color w:val="7F7F7F"/>
        <w:sz w:val="18"/>
        <w:szCs w:val="18"/>
      </w:rPr>
      <w:tab/>
    </w:r>
  </w:p>
  <w:p w14:paraId="5B4D976E" w14:textId="77777777" w:rsidR="0002527F" w:rsidRDefault="0002527F">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226CA" w14:textId="77777777" w:rsidR="00000000" w:rsidRDefault="00782749">
      <w:pPr>
        <w:spacing w:after="0" w:line="240" w:lineRule="auto"/>
      </w:pPr>
      <w:r>
        <w:separator/>
      </w:r>
    </w:p>
  </w:footnote>
  <w:footnote w:type="continuationSeparator" w:id="0">
    <w:p w14:paraId="17689380" w14:textId="77777777" w:rsidR="00000000" w:rsidRDefault="00782749">
      <w:pPr>
        <w:spacing w:after="0" w:line="240" w:lineRule="auto"/>
      </w:pPr>
      <w:r>
        <w:continuationSeparator/>
      </w:r>
    </w:p>
  </w:footnote>
  <w:footnote w:id="1">
    <w:p w14:paraId="3B67D4A4" w14:textId="77777777" w:rsidR="00782749" w:rsidRDefault="00782749" w:rsidP="00782749">
      <w:pPr>
        <w:spacing w:after="0" w:line="240" w:lineRule="auto"/>
        <w:rPr>
          <w:ins w:id="36" w:author="Jacob Orry Fierer" w:date="2019-05-01T16:41:00Z"/>
          <w:sz w:val="16"/>
          <w:szCs w:val="16"/>
        </w:rPr>
      </w:pPr>
      <w:ins w:id="37" w:author="Jacob Orry Fierer" w:date="2019-05-01T16:41:00Z">
        <w:r>
          <w:rPr>
            <w:vertAlign w:val="superscript"/>
          </w:rPr>
          <w:footnoteRef/>
        </w:r>
        <w:r>
          <w:rPr>
            <w:sz w:val="16"/>
            <w:szCs w:val="16"/>
          </w:rPr>
          <w:t xml:space="preserve"> </w:t>
        </w:r>
        <w:r>
          <w:rPr>
            <w:rFonts w:ascii="Arial" w:eastAsia="Arial" w:hAnsi="Arial" w:cs="Arial"/>
            <w:color w:val="222222"/>
            <w:sz w:val="16"/>
            <w:szCs w:val="16"/>
            <w:highlight w:val="white"/>
          </w:rPr>
          <w:t>Avraham-</w:t>
        </w:r>
        <w:proofErr w:type="spellStart"/>
        <w:r>
          <w:rPr>
            <w:rFonts w:ascii="Arial" w:eastAsia="Arial" w:hAnsi="Arial" w:cs="Arial"/>
            <w:color w:val="222222"/>
            <w:sz w:val="16"/>
            <w:szCs w:val="16"/>
            <w:highlight w:val="white"/>
          </w:rPr>
          <w:t>Davidi</w:t>
        </w:r>
        <w:proofErr w:type="spellEnd"/>
        <w:r>
          <w:rPr>
            <w:rFonts w:ascii="Arial" w:eastAsia="Arial" w:hAnsi="Arial" w:cs="Arial"/>
            <w:color w:val="222222"/>
            <w:sz w:val="16"/>
            <w:szCs w:val="16"/>
            <w:highlight w:val="white"/>
          </w:rPr>
          <w:t xml:space="preserve">, </w:t>
        </w:r>
        <w:proofErr w:type="spellStart"/>
        <w:r>
          <w:rPr>
            <w:rFonts w:ascii="Arial" w:eastAsia="Arial" w:hAnsi="Arial" w:cs="Arial"/>
            <w:color w:val="222222"/>
            <w:sz w:val="16"/>
            <w:szCs w:val="16"/>
            <w:highlight w:val="white"/>
          </w:rPr>
          <w:t>Inbal</w:t>
        </w:r>
        <w:proofErr w:type="spellEnd"/>
        <w:r>
          <w:rPr>
            <w:rFonts w:ascii="Arial" w:eastAsia="Arial" w:hAnsi="Arial" w:cs="Arial"/>
            <w:color w:val="222222"/>
            <w:sz w:val="16"/>
            <w:szCs w:val="16"/>
            <w:highlight w:val="white"/>
          </w:rPr>
          <w:t>, et al. "</w:t>
        </w:r>
        <w:proofErr w:type="spellStart"/>
        <w:r>
          <w:rPr>
            <w:rFonts w:ascii="Arial" w:eastAsia="Arial" w:hAnsi="Arial" w:cs="Arial"/>
            <w:color w:val="222222"/>
            <w:sz w:val="16"/>
            <w:szCs w:val="16"/>
            <w:highlight w:val="white"/>
          </w:rPr>
          <w:t>ApoB</w:t>
        </w:r>
        <w:proofErr w:type="spellEnd"/>
        <w:r>
          <w:rPr>
            <w:rFonts w:ascii="Arial" w:eastAsia="Arial" w:hAnsi="Arial" w:cs="Arial"/>
            <w:color w:val="222222"/>
            <w:sz w:val="16"/>
            <w:szCs w:val="16"/>
            <w:highlight w:val="white"/>
          </w:rPr>
          <w:t xml:space="preserve">-containing lipoproteins regulate angiogenesis by modulating expression of VEGF receptor 1." </w:t>
        </w:r>
        <w:r>
          <w:rPr>
            <w:rFonts w:ascii="Arial" w:eastAsia="Arial" w:hAnsi="Arial" w:cs="Arial"/>
            <w:i/>
            <w:color w:val="222222"/>
            <w:sz w:val="16"/>
            <w:szCs w:val="16"/>
            <w:highlight w:val="white"/>
          </w:rPr>
          <w:t>Nature medicine</w:t>
        </w:r>
        <w:r>
          <w:rPr>
            <w:rFonts w:ascii="Arial" w:eastAsia="Arial" w:hAnsi="Arial" w:cs="Arial"/>
            <w:color w:val="222222"/>
            <w:sz w:val="16"/>
            <w:szCs w:val="16"/>
            <w:highlight w:val="white"/>
          </w:rPr>
          <w:t xml:space="preserve"> 18.6 (2012): 967.</w:t>
        </w:r>
      </w:ins>
    </w:p>
  </w:footnote>
  <w:footnote w:id="2">
    <w:p w14:paraId="59B4A9D7" w14:textId="77777777" w:rsidR="0002527F" w:rsidDel="00782749" w:rsidRDefault="00782749">
      <w:pPr>
        <w:spacing w:after="0" w:line="240" w:lineRule="auto"/>
        <w:rPr>
          <w:del w:id="54" w:author="Jacob Orry Fierer" w:date="2019-05-01T16:41:00Z"/>
          <w:sz w:val="16"/>
          <w:szCs w:val="16"/>
        </w:rPr>
      </w:pPr>
      <w:del w:id="55" w:author="Jacob Orry Fierer" w:date="2019-05-01T16:41:00Z">
        <w:r w:rsidDel="00782749">
          <w:rPr>
            <w:vertAlign w:val="superscript"/>
          </w:rPr>
          <w:footnoteRef/>
        </w:r>
        <w:r w:rsidDel="00782749">
          <w:rPr>
            <w:sz w:val="16"/>
            <w:szCs w:val="16"/>
          </w:rPr>
          <w:delText xml:space="preserve"> </w:delText>
        </w:r>
        <w:r w:rsidDel="00782749">
          <w:rPr>
            <w:rFonts w:ascii="Arial" w:eastAsia="Arial" w:hAnsi="Arial" w:cs="Arial"/>
            <w:color w:val="222222"/>
            <w:sz w:val="16"/>
            <w:szCs w:val="16"/>
            <w:highlight w:val="white"/>
          </w:rPr>
          <w:delText xml:space="preserve">Avraham-Davidi, Inbal, et al. "ApoB-containing lipoproteins regulate angiogenesis by modulating expression of VEGF receptor 1." </w:delText>
        </w:r>
        <w:r w:rsidDel="00782749">
          <w:rPr>
            <w:rFonts w:ascii="Arial" w:eastAsia="Arial" w:hAnsi="Arial" w:cs="Arial"/>
            <w:i/>
            <w:color w:val="222222"/>
            <w:sz w:val="16"/>
            <w:szCs w:val="16"/>
            <w:highlight w:val="white"/>
          </w:rPr>
          <w:delText>Na</w:delText>
        </w:r>
        <w:r w:rsidDel="00782749">
          <w:rPr>
            <w:rFonts w:ascii="Arial" w:eastAsia="Arial" w:hAnsi="Arial" w:cs="Arial"/>
            <w:i/>
            <w:color w:val="222222"/>
            <w:sz w:val="16"/>
            <w:szCs w:val="16"/>
            <w:highlight w:val="white"/>
          </w:rPr>
          <w:delText>ture medicine</w:delText>
        </w:r>
        <w:r w:rsidDel="00782749">
          <w:rPr>
            <w:rFonts w:ascii="Arial" w:eastAsia="Arial" w:hAnsi="Arial" w:cs="Arial"/>
            <w:color w:val="222222"/>
            <w:sz w:val="16"/>
            <w:szCs w:val="16"/>
            <w:highlight w:val="white"/>
          </w:rPr>
          <w:delText xml:space="preserve"> 18.6 (2012): 967.</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7B4D4" w14:textId="77777777" w:rsidR="0002527F" w:rsidRDefault="00782749">
    <w:pPr>
      <w:pBdr>
        <w:top w:val="nil"/>
        <w:left w:val="nil"/>
        <w:bottom w:val="nil"/>
        <w:right w:val="nil"/>
        <w:between w:val="nil"/>
      </w:pBdr>
      <w:tabs>
        <w:tab w:val="center" w:pos="4320"/>
        <w:tab w:val="right" w:pos="8640"/>
      </w:tabs>
      <w:spacing w:after="0" w:line="240" w:lineRule="auto"/>
      <w:rPr>
        <w:color w:val="000000"/>
      </w:rPr>
    </w:pPr>
    <w:r>
      <w:rPr>
        <w:noProof/>
      </w:rPr>
      <w:drawing>
        <wp:anchor distT="0" distB="0" distL="0" distR="0" simplePos="0" relativeHeight="251658240" behindDoc="0" locked="0" layoutInCell="1" hidden="0" allowOverlap="1" wp14:anchorId="07370BC9" wp14:editId="65CBE247">
          <wp:simplePos x="0" y="0"/>
          <wp:positionH relativeFrom="column">
            <wp:posOffset>800100</wp:posOffset>
          </wp:positionH>
          <wp:positionV relativeFrom="paragraph">
            <wp:posOffset>0</wp:posOffset>
          </wp:positionV>
          <wp:extent cx="4587240" cy="764540"/>
          <wp:effectExtent l="0" t="0" r="0" b="0"/>
          <wp:wrapSquare wrapText="bothSides" distT="0" distB="0" distL="0" distR="0"/>
          <wp:docPr id="1" name="image1.jpg" descr="letter1c"/>
          <wp:cNvGraphicFramePr/>
          <a:graphic xmlns:a="http://schemas.openxmlformats.org/drawingml/2006/main">
            <a:graphicData uri="http://schemas.openxmlformats.org/drawingml/2006/picture">
              <pic:pic xmlns:pic="http://schemas.openxmlformats.org/drawingml/2006/picture">
                <pic:nvPicPr>
                  <pic:cNvPr id="0" name="image1.jpg" descr="letter1c"/>
                  <pic:cNvPicPr preferRelativeResize="0"/>
                </pic:nvPicPr>
                <pic:blipFill>
                  <a:blip r:embed="rId1"/>
                  <a:srcRect/>
                  <a:stretch>
                    <a:fillRect/>
                  </a:stretch>
                </pic:blipFill>
                <pic:spPr>
                  <a:xfrm>
                    <a:off x="0" y="0"/>
                    <a:ext cx="4587240" cy="764540"/>
                  </a:xfrm>
                  <a:prstGeom prst="rect">
                    <a:avLst/>
                  </a:prstGeom>
                  <a:ln/>
                </pic:spPr>
              </pic:pic>
            </a:graphicData>
          </a:graphic>
        </wp:anchor>
      </w:drawing>
    </w:r>
  </w:p>
  <w:p w14:paraId="19A104CE" w14:textId="77777777" w:rsidR="0002527F" w:rsidRDefault="0002527F">
    <w:pPr>
      <w:pBdr>
        <w:top w:val="nil"/>
        <w:left w:val="nil"/>
        <w:bottom w:val="nil"/>
        <w:right w:val="nil"/>
        <w:between w:val="nil"/>
      </w:pBdr>
      <w:tabs>
        <w:tab w:val="center" w:pos="4320"/>
        <w:tab w:val="right" w:pos="8640"/>
      </w:tabs>
      <w:spacing w:after="0" w:line="240" w:lineRule="auto"/>
      <w:rPr>
        <w:color w:val="000000"/>
      </w:rPr>
    </w:pPr>
  </w:p>
  <w:p w14:paraId="514219DE" w14:textId="77777777" w:rsidR="0002527F" w:rsidRDefault="0002527F">
    <w:pPr>
      <w:pBdr>
        <w:top w:val="nil"/>
        <w:left w:val="nil"/>
        <w:bottom w:val="nil"/>
        <w:right w:val="nil"/>
        <w:between w:val="nil"/>
      </w:pBdr>
      <w:tabs>
        <w:tab w:val="center" w:pos="4320"/>
        <w:tab w:val="right" w:pos="8640"/>
      </w:tabs>
      <w:spacing w:after="0" w:line="240" w:lineRule="auto"/>
      <w:rPr>
        <w:color w:val="000000"/>
      </w:rPr>
    </w:pPr>
  </w:p>
  <w:p w14:paraId="6FE73AFA" w14:textId="77777777" w:rsidR="0002527F" w:rsidRDefault="0002527F">
    <w:pPr>
      <w:pBdr>
        <w:top w:val="nil"/>
        <w:left w:val="nil"/>
        <w:bottom w:val="nil"/>
        <w:right w:val="nil"/>
        <w:between w:val="nil"/>
      </w:pBdr>
      <w:tabs>
        <w:tab w:val="center" w:pos="4320"/>
        <w:tab w:val="right" w:pos="8640"/>
      </w:tabs>
      <w:spacing w:after="0" w:line="240" w:lineRule="auto"/>
      <w:rPr>
        <w:color w:val="000000"/>
      </w:rPr>
    </w:pPr>
  </w:p>
  <w:p w14:paraId="14CE8727" w14:textId="77777777" w:rsidR="0002527F" w:rsidRDefault="0002527F">
    <w:pPr>
      <w:pBdr>
        <w:top w:val="nil"/>
        <w:left w:val="nil"/>
        <w:bottom w:val="nil"/>
        <w:right w:val="nil"/>
        <w:between w:val="nil"/>
      </w:pBdr>
      <w:tabs>
        <w:tab w:val="center" w:pos="4320"/>
        <w:tab w:val="right" w:pos="864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80658"/>
    <w:multiLevelType w:val="multilevel"/>
    <w:tmpl w:val="1B04D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C404692"/>
    <w:multiLevelType w:val="multilevel"/>
    <w:tmpl w:val="3ED615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cob Orry Fierer">
    <w15:presenceInfo w15:providerId="AD" w15:userId="S-1-5-21-823112683-2379360860-3195701375-12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7F"/>
    <w:rsid w:val="0002527F"/>
    <w:rsid w:val="0008180B"/>
    <w:rsid w:val="00405119"/>
    <w:rsid w:val="00782749"/>
    <w:rsid w:val="007B2894"/>
    <w:rsid w:val="00B22E22"/>
    <w:rsid w:val="00CA15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B720"/>
  <w15:docId w15:val="{6A482F6E-D297-4A75-90D5-F111DC291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A15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5FE"/>
    <w:rPr>
      <w:rFonts w:ascii="Segoe UI" w:hAnsi="Segoe UI" w:cs="Segoe UI"/>
      <w:sz w:val="18"/>
      <w:szCs w:val="18"/>
    </w:rPr>
  </w:style>
  <w:style w:type="paragraph" w:styleId="Revision">
    <w:name w:val="Revision"/>
    <w:hidden/>
    <w:uiPriority w:val="99"/>
    <w:semiHidden/>
    <w:rsid w:val="00CA15FE"/>
    <w:pPr>
      <w:spacing w:after="0" w:line="240" w:lineRule="auto"/>
    </w:pPr>
  </w:style>
  <w:style w:type="paragraph" w:styleId="CommentSubject">
    <w:name w:val="annotation subject"/>
    <w:basedOn w:val="CommentText"/>
    <w:next w:val="CommentText"/>
    <w:link w:val="CommentSubjectChar"/>
    <w:uiPriority w:val="99"/>
    <w:semiHidden/>
    <w:unhideWhenUsed/>
    <w:rsid w:val="00CA15FE"/>
    <w:rPr>
      <w:b/>
      <w:bCs/>
    </w:rPr>
  </w:style>
  <w:style w:type="character" w:customStyle="1" w:styleId="CommentSubjectChar">
    <w:name w:val="Comment Subject Char"/>
    <w:basedOn w:val="CommentTextChar"/>
    <w:link w:val="CommentSubject"/>
    <w:uiPriority w:val="99"/>
    <w:semiHidden/>
    <w:rsid w:val="00CA15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orly.savion@weizmann.ac.i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Weizmann Institute of Sceince</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Jacob Orry Fierer</cp:lastModifiedBy>
  <cp:revision>5</cp:revision>
  <dcterms:created xsi:type="dcterms:W3CDTF">2019-05-01T13:32:00Z</dcterms:created>
  <dcterms:modified xsi:type="dcterms:W3CDTF">2019-05-01T13:47:00Z</dcterms:modified>
</cp:coreProperties>
</file>