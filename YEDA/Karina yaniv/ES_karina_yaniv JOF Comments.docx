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C9E27" w14:textId="77777777" w:rsidR="00D70602" w:rsidRDefault="00B76F20" w:rsidP="00731A89">
      <w:pPr>
        <w:spacing w:after="0" w:line="240" w:lineRule="auto"/>
        <w:jc w:val="both"/>
        <w:rPr>
          <w:b/>
          <w:sz w:val="36"/>
          <w:szCs w:val="36"/>
          <w:u w:val="single"/>
        </w:rPr>
      </w:pPr>
      <w:bookmarkStart w:id="0" w:name="_gjdgxs" w:colFirst="0" w:colLast="0"/>
      <w:bookmarkEnd w:id="0"/>
      <w:r>
        <w:rPr>
          <w:b/>
          <w:color w:val="C0504D"/>
          <w:sz w:val="28"/>
          <w:szCs w:val="28"/>
        </w:rPr>
        <w:t xml:space="preserve">A Method </w:t>
      </w:r>
      <w:del w:id="1" w:author="Jacob Orry Fierer" w:date="2019-03-28T17:11:00Z">
        <w:r w:rsidDel="00731A89">
          <w:rPr>
            <w:b/>
            <w:color w:val="C0504D"/>
            <w:sz w:val="28"/>
            <w:szCs w:val="28"/>
          </w:rPr>
          <w:delText xml:space="preserve">For </w:delText>
        </w:r>
      </w:del>
      <w:ins w:id="2" w:author="Jacob Orry Fierer" w:date="2019-03-28T17:11:00Z">
        <w:r w:rsidR="00731A89">
          <w:rPr>
            <w:b/>
            <w:color w:val="C0504D"/>
            <w:sz w:val="28"/>
            <w:szCs w:val="28"/>
          </w:rPr>
          <w:t xml:space="preserve">for </w:t>
        </w:r>
      </w:ins>
      <w:r>
        <w:rPr>
          <w:b/>
          <w:color w:val="C0504D"/>
          <w:sz w:val="28"/>
          <w:szCs w:val="28"/>
        </w:rPr>
        <w:t>Regulating</w:t>
      </w:r>
      <w:del w:id="3" w:author="Jacob Orry Fierer" w:date="2019-03-28T17:11:00Z">
        <w:r w:rsidDel="00731A89">
          <w:rPr>
            <w:b/>
            <w:color w:val="C0504D"/>
            <w:sz w:val="28"/>
            <w:szCs w:val="28"/>
          </w:rPr>
          <w:delText xml:space="preserve"> </w:delText>
        </w:r>
      </w:del>
      <w:r>
        <w:rPr>
          <w:b/>
          <w:color w:val="C0504D"/>
          <w:sz w:val="28"/>
          <w:szCs w:val="28"/>
        </w:rPr>
        <w:t xml:space="preserve"> Angiogenesis by ApoB Modulation</w:t>
      </w:r>
    </w:p>
    <w:p w14:paraId="30FBF804" w14:textId="77777777" w:rsidR="00D70602" w:rsidRDefault="00B76F20">
      <w:pPr>
        <w:spacing w:after="0" w:line="240" w:lineRule="auto"/>
        <w:jc w:val="both"/>
        <w:rPr>
          <w:b/>
          <w:sz w:val="36"/>
          <w:szCs w:val="36"/>
          <w:u w:val="single"/>
        </w:rPr>
      </w:pPr>
      <w:r>
        <w:rPr>
          <w:b/>
          <w:sz w:val="36"/>
          <w:szCs w:val="36"/>
          <w:u w:val="single"/>
        </w:rPr>
        <w:t xml:space="preserve">Methods </w:t>
      </w:r>
      <w:del w:id="4" w:author="Jacob Orry Fierer" w:date="2019-03-28T17:11:00Z">
        <w:r w:rsidDel="00731A89">
          <w:rPr>
            <w:b/>
            <w:sz w:val="36"/>
            <w:szCs w:val="36"/>
            <w:u w:val="single"/>
          </w:rPr>
          <w:delText xml:space="preserve">Of </w:delText>
        </w:r>
      </w:del>
      <w:ins w:id="5" w:author="Jacob Orry Fierer" w:date="2019-03-28T17:11:00Z">
        <w:r w:rsidR="00731A89">
          <w:rPr>
            <w:b/>
            <w:sz w:val="36"/>
            <w:szCs w:val="36"/>
            <w:u w:val="single"/>
          </w:rPr>
          <w:t xml:space="preserve">of </w:t>
        </w:r>
      </w:ins>
      <w:r>
        <w:rPr>
          <w:b/>
          <w:sz w:val="36"/>
          <w:szCs w:val="36"/>
          <w:u w:val="single"/>
        </w:rPr>
        <w:t xml:space="preserve">Regulating Angiogenesis </w:t>
      </w:r>
      <w:del w:id="6" w:author="Jacob Orry Fierer" w:date="2019-03-28T17:11:00Z">
        <w:r w:rsidDel="00731A89">
          <w:rPr>
            <w:b/>
            <w:sz w:val="36"/>
            <w:szCs w:val="36"/>
            <w:u w:val="single"/>
          </w:rPr>
          <w:delText xml:space="preserve">By </w:delText>
        </w:r>
      </w:del>
      <w:ins w:id="7" w:author="Jacob Orry Fierer" w:date="2019-03-28T17:11:00Z">
        <w:r w:rsidR="00731A89">
          <w:rPr>
            <w:b/>
            <w:sz w:val="36"/>
            <w:szCs w:val="36"/>
            <w:u w:val="single"/>
          </w:rPr>
          <w:t xml:space="preserve">by </w:t>
        </w:r>
      </w:ins>
      <w:r>
        <w:rPr>
          <w:b/>
          <w:sz w:val="36"/>
          <w:szCs w:val="36"/>
          <w:u w:val="single"/>
        </w:rPr>
        <w:t xml:space="preserve">Administering Agents Which </w:t>
      </w:r>
      <w:del w:id="8" w:author="Jacob Orry Fierer" w:date="2019-03-28T17:11:00Z">
        <w:r w:rsidDel="00731A89">
          <w:rPr>
            <w:b/>
            <w:sz w:val="36"/>
            <w:szCs w:val="36"/>
            <w:u w:val="single"/>
          </w:rPr>
          <w:delText xml:space="preserve"> m</w:delText>
        </w:r>
      </w:del>
      <w:ins w:id="9" w:author="Jacob Orry Fierer" w:date="2019-03-28T17:11:00Z">
        <w:r w:rsidR="00731A89">
          <w:rPr>
            <w:b/>
            <w:sz w:val="36"/>
            <w:szCs w:val="36"/>
            <w:u w:val="single"/>
          </w:rPr>
          <w:t>M</w:t>
        </w:r>
      </w:ins>
      <w:r>
        <w:rPr>
          <w:b/>
          <w:sz w:val="36"/>
          <w:szCs w:val="36"/>
          <w:u w:val="single"/>
        </w:rPr>
        <w:t xml:space="preserve">odulate Apob-100 Polypeptide </w:t>
      </w:r>
      <w:del w:id="10" w:author="Jacob Orry Fierer" w:date="2019-03-28T17:11:00Z">
        <w:r w:rsidDel="00731A89">
          <w:rPr>
            <w:b/>
            <w:sz w:val="36"/>
            <w:szCs w:val="36"/>
            <w:u w:val="single"/>
          </w:rPr>
          <w:delText>levels</w:delText>
        </w:r>
      </w:del>
      <w:ins w:id="11" w:author="Jacob Orry Fierer" w:date="2019-03-28T17:11:00Z">
        <w:r w:rsidR="00731A89">
          <w:rPr>
            <w:b/>
            <w:sz w:val="36"/>
            <w:szCs w:val="36"/>
            <w:u w:val="single"/>
          </w:rPr>
          <w:t>Levels</w:t>
        </w:r>
      </w:ins>
    </w:p>
    <w:p w14:paraId="4D666D9F" w14:textId="77777777" w:rsidR="00D70602" w:rsidRDefault="00D70602">
      <w:pPr>
        <w:spacing w:after="0"/>
        <w:jc w:val="both"/>
        <w:rPr>
          <w:b/>
        </w:rPr>
      </w:pPr>
    </w:p>
    <w:tbl>
      <w:tblPr>
        <w:tblStyle w:val="a"/>
        <w:tblW w:w="5128" w:type="dxa"/>
        <w:tblInd w:w="108" w:type="dxa"/>
        <w:tblBorders>
          <w:top w:val="single" w:sz="8" w:space="0" w:color="8064A2"/>
          <w:bottom w:val="single" w:sz="8" w:space="0" w:color="8064A2"/>
        </w:tblBorders>
        <w:tblLayout w:type="fixed"/>
        <w:tblLook w:val="0400" w:firstRow="0" w:lastRow="0" w:firstColumn="0" w:lastColumn="0" w:noHBand="0" w:noVBand="1"/>
        <w:tblPrChange w:id="12" w:author="Jacob Orry Fierer" w:date="2019-04-03T12:37:00Z">
          <w:tblPr>
            <w:tblStyle w:val="a"/>
            <w:tblW w:w="5128" w:type="dxa"/>
            <w:tblInd w:w="108" w:type="dxa"/>
            <w:tblBorders>
              <w:top w:val="single" w:sz="8" w:space="0" w:color="8064A2"/>
              <w:bottom w:val="single" w:sz="8" w:space="0" w:color="8064A2"/>
            </w:tblBorders>
            <w:tblLayout w:type="fixed"/>
            <w:tblLook w:val="0400" w:firstRow="0" w:lastRow="0" w:firstColumn="0" w:lastColumn="0" w:noHBand="0" w:noVBand="1"/>
          </w:tblPr>
        </w:tblPrChange>
      </w:tblPr>
      <w:tblGrid>
        <w:gridCol w:w="2412"/>
        <w:gridCol w:w="2716"/>
        <w:tblGridChange w:id="13">
          <w:tblGrid>
            <w:gridCol w:w="1996"/>
            <w:gridCol w:w="3132"/>
          </w:tblGrid>
        </w:tblGridChange>
      </w:tblGrid>
      <w:tr w:rsidR="00D70602" w14:paraId="2EC57BD9" w14:textId="77777777" w:rsidTr="009A41BE">
        <w:trPr>
          <w:trHeight w:val="240"/>
          <w:trPrChange w:id="14" w:author="Jacob Orry Fierer" w:date="2019-04-03T12:37:00Z">
            <w:trPr>
              <w:trHeight w:val="240"/>
            </w:trPr>
          </w:trPrChange>
        </w:trPr>
        <w:tc>
          <w:tcPr>
            <w:tcW w:w="2412" w:type="dxa"/>
            <w:tcBorders>
              <w:top w:val="single" w:sz="8" w:space="0" w:color="8064A2"/>
              <w:left w:val="nil"/>
              <w:bottom w:val="nil"/>
              <w:right w:val="nil"/>
            </w:tcBorders>
            <w:shd w:val="clear" w:color="auto" w:fill="F5F2F8"/>
            <w:tcPrChange w:id="15" w:author="Jacob Orry Fierer" w:date="2019-04-03T12:37:00Z">
              <w:tcPr>
                <w:tcW w:w="1996" w:type="dxa"/>
                <w:tcBorders>
                  <w:top w:val="single" w:sz="8" w:space="0" w:color="8064A2"/>
                  <w:left w:val="nil"/>
                  <w:bottom w:val="nil"/>
                  <w:right w:val="nil"/>
                </w:tcBorders>
                <w:shd w:val="clear" w:color="auto" w:fill="F5F2F8"/>
              </w:tcPr>
            </w:tcPrChange>
          </w:tcPr>
          <w:p w14:paraId="6D884121" w14:textId="77777777" w:rsidR="00D70602" w:rsidRDefault="00B76F20">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Project Number: </w:t>
            </w:r>
          </w:p>
        </w:tc>
        <w:tc>
          <w:tcPr>
            <w:tcW w:w="2716" w:type="dxa"/>
            <w:tcBorders>
              <w:top w:val="single" w:sz="8" w:space="0" w:color="8064A2"/>
              <w:left w:val="nil"/>
              <w:bottom w:val="nil"/>
              <w:right w:val="nil"/>
            </w:tcBorders>
            <w:shd w:val="clear" w:color="auto" w:fill="F5F2F8"/>
            <w:tcPrChange w:id="16" w:author="Jacob Orry Fierer" w:date="2019-04-03T12:37:00Z">
              <w:tcPr>
                <w:tcW w:w="3132" w:type="dxa"/>
                <w:tcBorders>
                  <w:top w:val="single" w:sz="8" w:space="0" w:color="8064A2"/>
                  <w:left w:val="nil"/>
                  <w:bottom w:val="nil"/>
                  <w:right w:val="nil"/>
                </w:tcBorders>
                <w:shd w:val="clear" w:color="auto" w:fill="F5F2F8"/>
              </w:tcPr>
            </w:tcPrChange>
          </w:tcPr>
          <w:p w14:paraId="1F377D0F" w14:textId="1E3B45F2" w:rsidR="00D70602" w:rsidRDefault="009A41BE">
            <w:pPr>
              <w:widowControl w:val="0"/>
              <w:spacing w:after="0" w:line="276" w:lineRule="auto"/>
              <w:ind w:right="-97"/>
              <w:jc w:val="both"/>
              <w:rPr>
                <w:rFonts w:ascii="Tahoma" w:eastAsia="Tahoma" w:hAnsi="Tahoma" w:cs="Tahoma"/>
                <w:sz w:val="20"/>
                <w:szCs w:val="20"/>
              </w:rPr>
            </w:pPr>
            <w:ins w:id="17" w:author="Jacob Orry Fierer" w:date="2019-04-03T12:37:00Z">
              <w:r>
                <w:rPr>
                  <w:rFonts w:ascii="Tahoma" w:eastAsia="Tahoma" w:hAnsi="Tahoma" w:cs="Tahoma"/>
                  <w:sz w:val="20"/>
                  <w:szCs w:val="20"/>
                </w:rPr>
                <w:t>1621</w:t>
              </w:r>
            </w:ins>
          </w:p>
        </w:tc>
      </w:tr>
      <w:tr w:rsidR="00D70602" w14:paraId="4D2DA59B" w14:textId="77777777" w:rsidTr="009A41BE">
        <w:trPr>
          <w:trHeight w:val="240"/>
          <w:trPrChange w:id="18" w:author="Jacob Orry Fierer" w:date="2019-04-03T12:37:00Z">
            <w:trPr>
              <w:trHeight w:val="240"/>
            </w:trPr>
          </w:trPrChange>
        </w:trPr>
        <w:tc>
          <w:tcPr>
            <w:tcW w:w="2412" w:type="dxa"/>
            <w:tcBorders>
              <w:top w:val="nil"/>
              <w:left w:val="nil"/>
              <w:bottom w:val="nil"/>
              <w:right w:val="nil"/>
            </w:tcBorders>
            <w:shd w:val="clear" w:color="auto" w:fill="DFD8E8"/>
            <w:tcPrChange w:id="19" w:author="Jacob Orry Fierer" w:date="2019-04-03T12:37:00Z">
              <w:tcPr>
                <w:tcW w:w="1996" w:type="dxa"/>
                <w:tcBorders>
                  <w:top w:val="nil"/>
                  <w:left w:val="nil"/>
                  <w:bottom w:val="nil"/>
                  <w:right w:val="nil"/>
                </w:tcBorders>
                <w:shd w:val="clear" w:color="auto" w:fill="DFD8E8"/>
              </w:tcPr>
            </w:tcPrChange>
          </w:tcPr>
          <w:p w14:paraId="692CEDAD" w14:textId="77777777" w:rsidR="00D70602" w:rsidRDefault="00B76F20">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Principal Investigator: </w:t>
            </w:r>
          </w:p>
        </w:tc>
        <w:tc>
          <w:tcPr>
            <w:tcW w:w="2716" w:type="dxa"/>
            <w:tcBorders>
              <w:top w:val="nil"/>
              <w:left w:val="nil"/>
              <w:bottom w:val="nil"/>
              <w:right w:val="nil"/>
            </w:tcBorders>
            <w:shd w:val="clear" w:color="auto" w:fill="DFD8E8"/>
            <w:tcPrChange w:id="20" w:author="Jacob Orry Fierer" w:date="2019-04-03T12:37:00Z">
              <w:tcPr>
                <w:tcW w:w="3132" w:type="dxa"/>
                <w:tcBorders>
                  <w:top w:val="nil"/>
                  <w:left w:val="nil"/>
                  <w:bottom w:val="nil"/>
                  <w:right w:val="nil"/>
                </w:tcBorders>
                <w:shd w:val="clear" w:color="auto" w:fill="DFD8E8"/>
              </w:tcPr>
            </w:tcPrChange>
          </w:tcPr>
          <w:p w14:paraId="7BA6E860" w14:textId="77777777" w:rsidR="00D70602" w:rsidRDefault="00B76F2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Dr. Karina Yaniv</w:t>
            </w:r>
          </w:p>
        </w:tc>
      </w:tr>
      <w:tr w:rsidR="00D70602" w14:paraId="62FF281E" w14:textId="77777777" w:rsidTr="009A41BE">
        <w:trPr>
          <w:trHeight w:val="240"/>
          <w:trPrChange w:id="21" w:author="Jacob Orry Fierer" w:date="2019-04-03T12:37:00Z">
            <w:trPr>
              <w:trHeight w:val="240"/>
            </w:trPr>
          </w:trPrChange>
        </w:trPr>
        <w:tc>
          <w:tcPr>
            <w:tcW w:w="2412" w:type="dxa"/>
            <w:tcBorders>
              <w:top w:val="nil"/>
              <w:bottom w:val="single" w:sz="8" w:space="0" w:color="8064A2"/>
            </w:tcBorders>
            <w:shd w:val="clear" w:color="auto" w:fill="F5F2F8"/>
            <w:tcPrChange w:id="22" w:author="Jacob Orry Fierer" w:date="2019-04-03T12:37:00Z">
              <w:tcPr>
                <w:tcW w:w="1996" w:type="dxa"/>
                <w:tcBorders>
                  <w:top w:val="nil"/>
                  <w:bottom w:val="single" w:sz="8" w:space="0" w:color="8064A2"/>
                </w:tcBorders>
                <w:shd w:val="clear" w:color="auto" w:fill="F5F2F8"/>
              </w:tcPr>
            </w:tcPrChange>
          </w:tcPr>
          <w:p w14:paraId="6B371987" w14:textId="77777777" w:rsidR="00D70602" w:rsidRDefault="00B76F20">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Patent Status: </w:t>
            </w:r>
          </w:p>
        </w:tc>
        <w:tc>
          <w:tcPr>
            <w:tcW w:w="2716" w:type="dxa"/>
            <w:tcBorders>
              <w:top w:val="nil"/>
              <w:bottom w:val="single" w:sz="8" w:space="0" w:color="8064A2"/>
            </w:tcBorders>
            <w:shd w:val="clear" w:color="auto" w:fill="F5F2F8"/>
            <w:tcPrChange w:id="23" w:author="Jacob Orry Fierer" w:date="2019-04-03T12:37:00Z">
              <w:tcPr>
                <w:tcW w:w="3132" w:type="dxa"/>
                <w:tcBorders>
                  <w:top w:val="nil"/>
                  <w:bottom w:val="single" w:sz="8" w:space="0" w:color="8064A2"/>
                </w:tcBorders>
                <w:shd w:val="clear" w:color="auto" w:fill="F5F2F8"/>
              </w:tcPr>
            </w:tcPrChange>
          </w:tcPr>
          <w:p w14:paraId="3BDB314D" w14:textId="77777777" w:rsidR="00D70602" w:rsidRDefault="00B76F2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Pending</w:t>
            </w:r>
          </w:p>
        </w:tc>
      </w:tr>
    </w:tbl>
    <w:p w14:paraId="71B2FC3C" w14:textId="77777777" w:rsidR="00D70602" w:rsidRDefault="00D70602">
      <w:pPr>
        <w:widowControl w:val="0"/>
        <w:pBdr>
          <w:top w:val="nil"/>
          <w:left w:val="nil"/>
          <w:bottom w:val="nil"/>
          <w:right w:val="nil"/>
          <w:between w:val="nil"/>
        </w:pBdr>
        <w:spacing w:after="0" w:line="276" w:lineRule="auto"/>
        <w:jc w:val="both"/>
        <w:rPr>
          <w:b/>
          <w:color w:val="4F81BD"/>
          <w:sz w:val="28"/>
          <w:szCs w:val="28"/>
          <w:u w:val="single"/>
        </w:rPr>
      </w:pPr>
    </w:p>
    <w:p w14:paraId="7A8374DE" w14:textId="77777777" w:rsidR="00D70602" w:rsidRDefault="00B76F20">
      <w:pPr>
        <w:widowControl w:val="0"/>
        <w:spacing w:line="240" w:lineRule="auto"/>
        <w:jc w:val="both"/>
        <w:rPr>
          <w:b/>
          <w:color w:val="4F81BD"/>
          <w:sz w:val="28"/>
          <w:szCs w:val="28"/>
          <w:u w:val="single"/>
        </w:rPr>
      </w:pPr>
      <w:r>
        <w:rPr>
          <w:b/>
          <w:color w:val="4F81BD"/>
          <w:sz w:val="28"/>
          <w:szCs w:val="28"/>
          <w:u w:val="single"/>
        </w:rPr>
        <w:t>Overview</w:t>
      </w:r>
    </w:p>
    <w:p w14:paraId="20275838" w14:textId="77777777" w:rsidR="00D70602" w:rsidRDefault="00B76F20">
      <w:pPr>
        <w:widowControl w:val="0"/>
        <w:spacing w:line="240" w:lineRule="auto"/>
        <w:jc w:val="both"/>
        <w:rPr>
          <w:b/>
          <w:color w:val="00000A"/>
        </w:rPr>
      </w:pPr>
      <w:r>
        <w:rPr>
          <w:b/>
          <w:color w:val="00000A"/>
        </w:rPr>
        <w:t xml:space="preserve">A novel method for </w:t>
      </w:r>
      <w:commentRangeStart w:id="24"/>
      <w:r>
        <w:rPr>
          <w:b/>
          <w:color w:val="00000A"/>
        </w:rPr>
        <w:t>treating angiogenesis related diseases or disorders by regulating the levels apolipoprotein B (ApoB)</w:t>
      </w:r>
      <w:commentRangeEnd w:id="24"/>
      <w:r w:rsidR="003D5455">
        <w:rPr>
          <w:rStyle w:val="CommentReference"/>
        </w:rPr>
        <w:commentReference w:id="24"/>
      </w:r>
    </w:p>
    <w:p w14:paraId="207021A8" w14:textId="77777777" w:rsidR="00D70602" w:rsidRDefault="00B76F20">
      <w:pPr>
        <w:widowControl w:val="0"/>
        <w:spacing w:line="240" w:lineRule="auto"/>
        <w:jc w:val="both"/>
        <w:rPr>
          <w:b/>
          <w:color w:val="4F81BD"/>
          <w:sz w:val="24"/>
          <w:szCs w:val="24"/>
          <w:u w:val="single"/>
        </w:rPr>
      </w:pPr>
      <w:r>
        <w:rPr>
          <w:b/>
          <w:color w:val="4F81BD"/>
          <w:sz w:val="28"/>
          <w:szCs w:val="28"/>
          <w:u w:val="single"/>
        </w:rPr>
        <w:t>Background and Unmet Need</w:t>
      </w:r>
    </w:p>
    <w:p w14:paraId="08C7DE2F" w14:textId="49D6D497" w:rsidR="00D70602" w:rsidDel="007B3AA7" w:rsidRDefault="00B76F20" w:rsidP="003523B5">
      <w:pPr>
        <w:spacing w:after="0" w:line="240" w:lineRule="auto"/>
        <w:jc w:val="both"/>
        <w:rPr>
          <w:del w:id="25" w:author="Jacob Orry Fierer" w:date="2019-04-03T12:28:00Z"/>
          <w:b/>
          <w:sz w:val="24"/>
          <w:szCs w:val="24"/>
        </w:rPr>
      </w:pPr>
      <w:r>
        <w:rPr>
          <w:sz w:val="24"/>
          <w:szCs w:val="24"/>
        </w:rPr>
        <w:t>Angiogenesis is the formation of new blood vessels from pre-existing vasculature.</w:t>
      </w:r>
      <w:ins w:id="26" w:author="Jacob Orry Fierer" w:date="2019-04-03T11:39:00Z">
        <w:r w:rsidR="00FE7880">
          <w:rPr>
            <w:sz w:val="24"/>
            <w:szCs w:val="24"/>
          </w:rPr>
          <w:t xml:space="preserve"> Therefore, angiogenesis is a funda</w:t>
        </w:r>
      </w:ins>
      <w:ins w:id="27" w:author="Jacob Orry Fierer" w:date="2019-04-03T11:57:00Z">
        <w:r w:rsidR="00DB43A8">
          <w:rPr>
            <w:sz w:val="24"/>
            <w:szCs w:val="24"/>
          </w:rPr>
          <w:t>mental part of tissue development</w:t>
        </w:r>
      </w:ins>
      <w:ins w:id="28" w:author="Jacob Orry Fierer" w:date="2019-04-03T12:20:00Z">
        <w:r w:rsidR="00624271">
          <w:rPr>
            <w:sz w:val="24"/>
            <w:szCs w:val="24"/>
          </w:rPr>
          <w:t xml:space="preserve">. </w:t>
        </w:r>
      </w:ins>
      <w:del w:id="29" w:author="Jacob Orry Fierer" w:date="2019-04-03T12:21:00Z">
        <w:r w:rsidDel="00624271">
          <w:rPr>
            <w:sz w:val="24"/>
            <w:szCs w:val="24"/>
          </w:rPr>
          <w:delText xml:space="preserve"> </w:delText>
        </w:r>
      </w:del>
      <w:commentRangeStart w:id="30"/>
      <w:r w:rsidRPr="00624271">
        <w:rPr>
          <w:strike/>
          <w:sz w:val="24"/>
          <w:szCs w:val="24"/>
          <w:rPrChange w:id="31" w:author="Jacob Orry Fierer" w:date="2019-04-03T12:20:00Z">
            <w:rPr>
              <w:sz w:val="24"/>
              <w:szCs w:val="24"/>
            </w:rPr>
          </w:rPrChange>
        </w:rPr>
        <w:t xml:space="preserve">Angiogenesis is relevant </w:t>
      </w:r>
      <w:del w:id="32" w:author="Jacob Orry Fierer" w:date="2019-04-03T11:11:00Z">
        <w:r w:rsidRPr="00624271" w:rsidDel="001851D9">
          <w:rPr>
            <w:strike/>
            <w:sz w:val="24"/>
            <w:szCs w:val="24"/>
            <w:rPrChange w:id="33" w:author="Jacob Orry Fierer" w:date="2019-04-03T12:20:00Z">
              <w:rPr>
                <w:sz w:val="24"/>
                <w:szCs w:val="24"/>
              </w:rPr>
            </w:rPrChange>
          </w:rPr>
          <w:delText>not only to cancer but also to</w:delText>
        </w:r>
      </w:del>
      <w:ins w:id="34" w:author="Jacob Orry Fierer" w:date="2019-04-03T11:11:00Z">
        <w:r w:rsidR="001851D9" w:rsidRPr="00624271">
          <w:rPr>
            <w:strike/>
            <w:sz w:val="24"/>
            <w:szCs w:val="24"/>
            <w:rPrChange w:id="35" w:author="Jacob Orry Fierer" w:date="2019-04-03T12:20:00Z">
              <w:rPr>
                <w:sz w:val="24"/>
                <w:szCs w:val="24"/>
              </w:rPr>
            </w:rPrChange>
          </w:rPr>
          <w:t>to numerous</w:t>
        </w:r>
      </w:ins>
      <w:r w:rsidRPr="00624271">
        <w:rPr>
          <w:strike/>
          <w:sz w:val="24"/>
          <w:szCs w:val="24"/>
          <w:rPrChange w:id="36" w:author="Jacob Orry Fierer" w:date="2019-04-03T12:20:00Z">
            <w:rPr>
              <w:sz w:val="24"/>
              <w:szCs w:val="24"/>
            </w:rPr>
          </w:rPrChange>
        </w:rPr>
        <w:t xml:space="preserve"> non-neoplastic diseases such as</w:t>
      </w:r>
      <w:del w:id="37" w:author="Jacob Orry Fierer" w:date="2019-03-28T17:15:00Z">
        <w:r w:rsidRPr="00624271" w:rsidDel="00B76F20">
          <w:rPr>
            <w:strike/>
            <w:sz w:val="24"/>
            <w:szCs w:val="24"/>
            <w:rPrChange w:id="38" w:author="Jacob Orry Fierer" w:date="2019-04-03T12:20:00Z">
              <w:rPr>
                <w:sz w:val="24"/>
                <w:szCs w:val="24"/>
              </w:rPr>
            </w:rPrChange>
          </w:rPr>
          <w:delText>:</w:delText>
        </w:r>
      </w:del>
      <w:r w:rsidRPr="00624271">
        <w:rPr>
          <w:strike/>
          <w:sz w:val="24"/>
          <w:szCs w:val="24"/>
          <w:rPrChange w:id="39" w:author="Jacob Orry Fierer" w:date="2019-04-03T12:20:00Z">
            <w:rPr>
              <w:sz w:val="24"/>
              <w:szCs w:val="24"/>
            </w:rPr>
          </w:rPrChange>
        </w:rPr>
        <w:t xml:space="preserve"> macular degeneration, psoriasis, endometriosis, arthritis</w:t>
      </w:r>
      <w:ins w:id="40" w:author="Jacob Orry Fierer" w:date="2019-03-28T17:15:00Z">
        <w:r w:rsidRPr="00624271">
          <w:rPr>
            <w:strike/>
            <w:sz w:val="24"/>
            <w:szCs w:val="24"/>
            <w:rPrChange w:id="41" w:author="Jacob Orry Fierer" w:date="2019-04-03T12:20:00Z">
              <w:rPr>
                <w:sz w:val="24"/>
                <w:szCs w:val="24"/>
              </w:rPr>
            </w:rPrChange>
          </w:rPr>
          <w:t>,</w:t>
        </w:r>
      </w:ins>
      <w:r w:rsidRPr="00624271">
        <w:rPr>
          <w:strike/>
          <w:sz w:val="24"/>
          <w:szCs w:val="24"/>
          <w:rPrChange w:id="42" w:author="Jacob Orry Fierer" w:date="2019-04-03T12:20:00Z">
            <w:rPr>
              <w:sz w:val="24"/>
              <w:szCs w:val="24"/>
            </w:rPr>
          </w:rPrChange>
        </w:rPr>
        <w:t xml:space="preserve"> and cardiovascular disease.</w:t>
      </w:r>
      <w:r>
        <w:rPr>
          <w:sz w:val="24"/>
          <w:szCs w:val="24"/>
        </w:rPr>
        <w:t xml:space="preserve"> </w:t>
      </w:r>
      <w:commentRangeEnd w:id="30"/>
      <w:r w:rsidR="001851D9">
        <w:rPr>
          <w:rStyle w:val="CommentReference"/>
        </w:rPr>
        <w:commentReference w:id="30"/>
      </w:r>
      <w:ins w:id="43" w:author="Jacob Orry Fierer" w:date="2019-04-03T12:21:00Z">
        <w:r w:rsidR="00624271" w:rsidRPr="00624271">
          <w:rPr>
            <w:sz w:val="24"/>
            <w:szCs w:val="24"/>
          </w:rPr>
          <w:t xml:space="preserve"> </w:t>
        </w:r>
        <w:r w:rsidR="00624271">
          <w:rPr>
            <w:sz w:val="24"/>
            <w:szCs w:val="24"/>
          </w:rPr>
          <w:t>H</w:t>
        </w:r>
        <w:r w:rsidR="00624271">
          <w:rPr>
            <w:sz w:val="24"/>
            <w:szCs w:val="24"/>
          </w:rPr>
          <w:t xml:space="preserve">owever, angiogenesis </w:t>
        </w:r>
      </w:ins>
      <w:ins w:id="44" w:author="Jacob Orry Fierer" w:date="2019-04-03T12:23:00Z">
        <w:r w:rsidR="00624271">
          <w:rPr>
            <w:sz w:val="24"/>
            <w:szCs w:val="24"/>
          </w:rPr>
          <w:t xml:space="preserve">is </w:t>
        </w:r>
      </w:ins>
      <w:ins w:id="45" w:author="Jacob Orry Fierer" w:date="2019-04-03T12:28:00Z">
        <w:r w:rsidR="007B3AA7">
          <w:rPr>
            <w:sz w:val="24"/>
            <w:szCs w:val="24"/>
          </w:rPr>
          <w:t xml:space="preserve">also </w:t>
        </w:r>
      </w:ins>
      <w:ins w:id="46" w:author="Jacob Orry Fierer" w:date="2019-04-03T12:23:00Z">
        <w:r w:rsidR="00624271">
          <w:rPr>
            <w:sz w:val="24"/>
            <w:szCs w:val="24"/>
          </w:rPr>
          <w:t>an important mechanism for t</w:t>
        </w:r>
      </w:ins>
      <w:del w:id="47" w:author="Jacob Orry Fierer" w:date="2019-04-03T11:12:00Z">
        <w:r w:rsidDel="001851D9">
          <w:rPr>
            <w:sz w:val="24"/>
            <w:szCs w:val="24"/>
          </w:rPr>
          <w:delText>T</w:delText>
        </w:r>
      </w:del>
      <w:r>
        <w:rPr>
          <w:sz w:val="24"/>
          <w:szCs w:val="24"/>
        </w:rPr>
        <w:t>he growth and metastasis of tumors</w:t>
      </w:r>
      <w:del w:id="48" w:author="Jacob Orry Fierer" w:date="2019-04-03T12:24:00Z">
        <w:r w:rsidDel="00624271">
          <w:rPr>
            <w:sz w:val="24"/>
            <w:szCs w:val="24"/>
          </w:rPr>
          <w:delText xml:space="preserve"> are dependent upon angiogenesis</w:delText>
        </w:r>
      </w:del>
      <w:r>
        <w:rPr>
          <w:sz w:val="24"/>
          <w:szCs w:val="24"/>
        </w:rPr>
        <w:t xml:space="preserve">. </w:t>
      </w:r>
      <w:moveFromRangeStart w:id="49" w:author="Jacob Orry Fierer" w:date="2019-04-03T12:28:00Z" w:name="move5186926"/>
      <w:moveFrom w:id="50" w:author="Jacob Orry Fierer" w:date="2019-04-03T12:28:00Z">
        <w:r w:rsidDel="007B3AA7">
          <w:rPr>
            <w:b/>
            <w:sz w:val="24"/>
            <w:szCs w:val="24"/>
          </w:rPr>
          <w:t>Therefore, inhibiting angiogenesis can be used as a method of retarding tumor progression.</w:t>
        </w:r>
      </w:moveFrom>
      <w:moveFromRangeEnd w:id="49"/>
    </w:p>
    <w:p w14:paraId="76A374BB" w14:textId="0BB6ABA8" w:rsidR="00D70602" w:rsidDel="00624271" w:rsidRDefault="00B76F20" w:rsidP="007B3AA7">
      <w:pPr>
        <w:spacing w:after="0" w:line="240" w:lineRule="auto"/>
        <w:jc w:val="both"/>
        <w:rPr>
          <w:del w:id="51" w:author="Jacob Orry Fierer" w:date="2019-04-03T12:25:00Z"/>
          <w:sz w:val="24"/>
          <w:szCs w:val="24"/>
        </w:rPr>
        <w:pPrChange w:id="52" w:author="Jacob Orry Fierer" w:date="2019-04-03T12:28:00Z">
          <w:pPr>
            <w:spacing w:after="0" w:line="240" w:lineRule="auto"/>
            <w:jc w:val="both"/>
          </w:pPr>
        </w:pPrChange>
      </w:pPr>
      <w:r>
        <w:rPr>
          <w:sz w:val="24"/>
          <w:szCs w:val="24"/>
        </w:rPr>
        <w:t>Tumor cells promote angiogenesis by secreting the signaling molecule VEGF (vascular endothelial growth factor) which binds to its respective receptor (VEGFR). Previous studies have shown that the vascular endothelial growth factor receptor 1 (VEGFR1) plays an inhibitory role in angiogenesis, acting as a “sink” for the VEGF ligand.</w:t>
      </w:r>
    </w:p>
    <w:p w14:paraId="77C22AF5" w14:textId="2685B480" w:rsidR="00D70602" w:rsidRDefault="00624271" w:rsidP="003523B5">
      <w:pPr>
        <w:spacing w:after="0" w:line="240" w:lineRule="auto"/>
        <w:jc w:val="both"/>
        <w:rPr>
          <w:sz w:val="24"/>
          <w:szCs w:val="24"/>
        </w:rPr>
        <w:pPrChange w:id="53" w:author="Jacob Orry Fierer" w:date="2019-04-03T12:32:00Z">
          <w:pPr>
            <w:spacing w:after="0" w:line="240" w:lineRule="auto"/>
            <w:jc w:val="both"/>
          </w:pPr>
        </w:pPrChange>
      </w:pPr>
      <w:ins w:id="54" w:author="Jacob Orry Fierer" w:date="2019-04-03T12:25:00Z">
        <w:r>
          <w:rPr>
            <w:sz w:val="24"/>
            <w:szCs w:val="24"/>
          </w:rPr>
          <w:t xml:space="preserve"> </w:t>
        </w:r>
      </w:ins>
      <w:commentRangeStart w:id="55"/>
      <w:del w:id="56" w:author="Jacob Orry Fierer" w:date="2019-04-03T12:29:00Z">
        <w:r w:rsidR="00B76F20" w:rsidDel="007B3AA7">
          <w:rPr>
            <w:sz w:val="24"/>
            <w:szCs w:val="24"/>
          </w:rPr>
          <w:delText xml:space="preserve">Apolipoprotein B (ApoB) is a non-exchangeable apolipoprotein found associated exclusively with plasma lipoproteins. </w:delText>
        </w:r>
      </w:del>
      <w:moveToRangeStart w:id="57" w:author="Jacob Orry Fierer" w:date="2019-04-03T12:28:00Z" w:name="move5186926"/>
      <w:moveTo w:id="58" w:author="Jacob Orry Fierer" w:date="2019-04-03T12:28:00Z">
        <w:r w:rsidR="007B3AA7">
          <w:rPr>
            <w:b/>
            <w:sz w:val="24"/>
            <w:szCs w:val="24"/>
          </w:rPr>
          <w:t xml:space="preserve">Therefore, inhibiting angiogenesis </w:t>
        </w:r>
      </w:moveTo>
      <w:ins w:id="59" w:author="Jacob Orry Fierer" w:date="2019-04-03T12:29:00Z">
        <w:r w:rsidR="007B3AA7">
          <w:rPr>
            <w:b/>
            <w:sz w:val="24"/>
            <w:szCs w:val="24"/>
          </w:rPr>
          <w:t xml:space="preserve">by </w:t>
        </w:r>
      </w:ins>
      <w:ins w:id="60" w:author="Jacob Orry Fierer" w:date="2019-04-03T12:32:00Z">
        <w:r w:rsidR="003523B5">
          <w:rPr>
            <w:b/>
            <w:sz w:val="24"/>
            <w:szCs w:val="24"/>
          </w:rPr>
          <w:t>manipulating</w:t>
        </w:r>
      </w:ins>
      <w:ins w:id="61" w:author="Jacob Orry Fierer" w:date="2019-04-03T12:29:00Z">
        <w:r w:rsidR="007B3AA7">
          <w:rPr>
            <w:b/>
            <w:sz w:val="24"/>
            <w:szCs w:val="24"/>
          </w:rPr>
          <w:t xml:space="preserve"> VEGFR</w:t>
        </w:r>
      </w:ins>
      <w:ins w:id="62" w:author="Jacob Orry Fierer" w:date="2019-04-03T12:32:00Z">
        <w:r w:rsidR="003523B5">
          <w:rPr>
            <w:b/>
            <w:sz w:val="24"/>
            <w:szCs w:val="24"/>
          </w:rPr>
          <w:t>1,</w:t>
        </w:r>
      </w:ins>
      <w:ins w:id="63" w:author="Jacob Orry Fierer" w:date="2019-04-03T12:30:00Z">
        <w:r w:rsidR="007B3AA7">
          <w:rPr>
            <w:b/>
            <w:sz w:val="24"/>
            <w:szCs w:val="24"/>
          </w:rPr>
          <w:t xml:space="preserve"> </w:t>
        </w:r>
      </w:ins>
      <w:moveTo w:id="64" w:author="Jacob Orry Fierer" w:date="2019-04-03T12:28:00Z">
        <w:r w:rsidR="007B3AA7">
          <w:rPr>
            <w:b/>
            <w:sz w:val="24"/>
            <w:szCs w:val="24"/>
          </w:rPr>
          <w:t xml:space="preserve">can be used as a </w:t>
        </w:r>
      </w:moveTo>
      <w:ins w:id="65" w:author="Jacob Orry Fierer" w:date="2019-04-03T12:30:00Z">
        <w:r w:rsidR="007B3AA7">
          <w:rPr>
            <w:b/>
            <w:sz w:val="24"/>
            <w:szCs w:val="24"/>
          </w:rPr>
          <w:t xml:space="preserve">potential </w:t>
        </w:r>
      </w:ins>
      <w:moveTo w:id="66" w:author="Jacob Orry Fierer" w:date="2019-04-03T12:28:00Z">
        <w:r w:rsidR="007B3AA7">
          <w:rPr>
            <w:b/>
            <w:sz w:val="24"/>
            <w:szCs w:val="24"/>
          </w:rPr>
          <w:t>method of retarding tumor progression.</w:t>
        </w:r>
      </w:moveTo>
      <w:moveToRangeEnd w:id="57"/>
      <w:del w:id="67" w:author="Jacob Orry Fierer" w:date="2019-04-03T12:25:00Z">
        <w:r w:rsidR="00B76F20" w:rsidDel="00624271">
          <w:rPr>
            <w:sz w:val="24"/>
            <w:szCs w:val="24"/>
          </w:rPr>
          <w:delText>Microsomal triglyceride transfer protein (MTP), an intraluminal protein found within the endoplasmic reticulum of liver and intestine, is required for assembly and secretion of ApoB-containing lipoproteins such as chylomicrons, very low-density lipoproteins (VLDLs), and low-density lipoproteins (LDLs). Following their assembly as mature particles, ApoB-lipoproteins are secreted to the blood and lymph stream by MTP.</w:delText>
        </w:r>
        <w:commentRangeEnd w:id="55"/>
        <w:r w:rsidR="001851D9" w:rsidDel="00624271">
          <w:rPr>
            <w:rStyle w:val="CommentReference"/>
          </w:rPr>
          <w:commentReference w:id="55"/>
        </w:r>
      </w:del>
    </w:p>
    <w:p w14:paraId="6EF6F11D" w14:textId="77777777" w:rsidR="00D70602" w:rsidRDefault="00D70602">
      <w:pPr>
        <w:spacing w:after="0" w:line="240" w:lineRule="auto"/>
        <w:jc w:val="both"/>
        <w:rPr>
          <w:sz w:val="24"/>
          <w:szCs w:val="24"/>
        </w:rPr>
      </w:pPr>
    </w:p>
    <w:p w14:paraId="128CC5F9" w14:textId="77777777" w:rsidR="00D70602" w:rsidRDefault="00B76F20">
      <w:pPr>
        <w:widowControl w:val="0"/>
        <w:spacing w:line="276" w:lineRule="auto"/>
        <w:jc w:val="both"/>
        <w:rPr>
          <w:b/>
          <w:color w:val="4F81BD"/>
          <w:sz w:val="24"/>
          <w:szCs w:val="24"/>
          <w:u w:val="single"/>
        </w:rPr>
      </w:pPr>
      <w:r>
        <w:rPr>
          <w:b/>
          <w:color w:val="4F81BD"/>
          <w:sz w:val="24"/>
          <w:szCs w:val="24"/>
          <w:u w:val="single"/>
        </w:rPr>
        <w:t>The Technology</w:t>
      </w:r>
    </w:p>
    <w:p w14:paraId="3D938C3E" w14:textId="139CA1D5" w:rsidR="00D70602" w:rsidRDefault="00B76F20" w:rsidP="009A41BE">
      <w:pPr>
        <w:widowControl w:val="0"/>
        <w:spacing w:after="0" w:line="240" w:lineRule="auto"/>
        <w:jc w:val="both"/>
        <w:rPr>
          <w:sz w:val="24"/>
          <w:szCs w:val="24"/>
        </w:rPr>
      </w:pPr>
      <w:commentRangeStart w:id="68"/>
      <w:commentRangeStart w:id="69"/>
      <w:r>
        <w:rPr>
          <w:sz w:val="24"/>
          <w:szCs w:val="24"/>
        </w:rPr>
        <w:t xml:space="preserve">The technology is based on the novel discovery, made in the lab of Dr. Karina Yaniv, that ApoB-containing lipoproteins regulate angiogenesis by modulating expression of VEGFR1 at the transcriptional level. </w:t>
      </w:r>
      <w:commentRangeEnd w:id="68"/>
      <w:r w:rsidR="00AF789C">
        <w:rPr>
          <w:rStyle w:val="CommentReference"/>
        </w:rPr>
        <w:commentReference w:id="68"/>
      </w:r>
      <w:r>
        <w:rPr>
          <w:sz w:val="24"/>
          <w:szCs w:val="24"/>
        </w:rPr>
        <w:t xml:space="preserve">Dr. Yaniv and her team have demonstrated </w:t>
      </w:r>
      <w:r>
        <w:rPr>
          <w:i/>
          <w:sz w:val="24"/>
          <w:szCs w:val="24"/>
        </w:rPr>
        <w:t xml:space="preserve">in vivo </w:t>
      </w:r>
      <w:r>
        <w:rPr>
          <w:sz w:val="24"/>
          <w:szCs w:val="24"/>
        </w:rPr>
        <w:t>in Zebrafish that ApoB is responsible for modulating angiogenesis by showing: (A) eliminating MTP</w:t>
      </w:r>
      <w:ins w:id="70" w:author="Jacob Orry Fierer" w:date="2019-04-03T12:33:00Z">
        <w:r w:rsidR="003523B5">
          <w:rPr>
            <w:sz w:val="24"/>
            <w:szCs w:val="24"/>
          </w:rPr>
          <w:t xml:space="preserve"> (microsomal triglyerceride transfer protein)</w:t>
        </w:r>
      </w:ins>
      <w:r>
        <w:rPr>
          <w:sz w:val="24"/>
          <w:szCs w:val="24"/>
        </w:rPr>
        <w:t xml:space="preserve"> expression replicated previously reported pathological angiogenesis. (B) Injections of MTP mRNA into MTP deficient Zebrafish larvae repressed the angiogenesis phenotype. (C) Downregulation of ApoB recapitulated the </w:t>
      </w:r>
      <w:del w:id="71" w:author="Jacob Orry Fierer" w:date="2019-04-03T11:23:00Z">
        <w:r w:rsidDel="00AF789C">
          <w:rPr>
            <w:sz w:val="24"/>
            <w:szCs w:val="24"/>
          </w:rPr>
          <w:delText xml:space="preserve"> </w:delText>
        </w:r>
      </w:del>
      <w:r>
        <w:rPr>
          <w:sz w:val="24"/>
          <w:szCs w:val="24"/>
        </w:rPr>
        <w:t xml:space="preserve">angiogenesis of MTP deficient mutants. (D) Reduction of LDL concentrations in </w:t>
      </w:r>
      <w:r>
        <w:rPr>
          <w:i/>
          <w:sz w:val="24"/>
          <w:szCs w:val="24"/>
        </w:rPr>
        <w:t>wt</w:t>
      </w:r>
      <w:r>
        <w:rPr>
          <w:sz w:val="24"/>
          <w:szCs w:val="24"/>
        </w:rPr>
        <w:t xml:space="preserve"> embryos using statins also </w:t>
      </w:r>
      <w:del w:id="72" w:author="Jacob Orry Fierer" w:date="2019-04-03T12:34:00Z">
        <w:r w:rsidDel="009A41BE">
          <w:rPr>
            <w:sz w:val="24"/>
            <w:szCs w:val="24"/>
          </w:rPr>
          <w:delText xml:space="preserve">phenocopied </w:delText>
        </w:r>
      </w:del>
      <w:ins w:id="73" w:author="Jacob Orry Fierer" w:date="2019-04-03T12:34:00Z">
        <w:r w:rsidR="009A41BE">
          <w:rPr>
            <w:sz w:val="24"/>
            <w:szCs w:val="24"/>
          </w:rPr>
          <w:t>reproduced</w:t>
        </w:r>
        <w:r w:rsidR="009A41BE">
          <w:rPr>
            <w:sz w:val="24"/>
            <w:szCs w:val="24"/>
          </w:rPr>
          <w:t xml:space="preserve"> </w:t>
        </w:r>
      </w:ins>
      <w:r>
        <w:rPr>
          <w:sz w:val="24"/>
          <w:szCs w:val="24"/>
        </w:rPr>
        <w:t>the phenotype of excess angiogenesis seen in</w:t>
      </w:r>
      <w:del w:id="74" w:author="Jacob Orry Fierer" w:date="2019-04-03T11:24:00Z">
        <w:r w:rsidDel="00AF789C">
          <w:rPr>
            <w:sz w:val="24"/>
            <w:szCs w:val="24"/>
          </w:rPr>
          <w:delText xml:space="preserve"> </w:delText>
        </w:r>
      </w:del>
      <w:r>
        <w:rPr>
          <w:sz w:val="24"/>
          <w:szCs w:val="24"/>
        </w:rPr>
        <w:t xml:space="preserve"> MTP mutants. Furthermore, the team has shown that angiogenic phenotypes seen in MTP mutants result from a direct response of endothelial cells to lipoprotein concentrations and not from alternative cues triggered by fatty-acid depletion. The addition of short-, intermediate- or long-chain fatty acids to the embryo culture media did not rescue the vascular phenotype.</w:t>
      </w:r>
    </w:p>
    <w:p w14:paraId="6077F57F" w14:textId="0B3C005F" w:rsidR="00D70602" w:rsidDel="009A41BE" w:rsidRDefault="00B76F20">
      <w:pPr>
        <w:widowControl w:val="0"/>
        <w:spacing w:after="0" w:line="240" w:lineRule="auto"/>
        <w:jc w:val="both"/>
        <w:rPr>
          <w:del w:id="75" w:author="Jacob Orry Fierer" w:date="2019-04-03T12:34:00Z"/>
          <w:sz w:val="24"/>
          <w:szCs w:val="24"/>
        </w:rPr>
      </w:pPr>
      <w:commentRangeStart w:id="76"/>
      <w:del w:id="77" w:author="Jacob Orry Fierer" w:date="2019-04-03T12:34:00Z">
        <w:r w:rsidDel="009A41BE">
          <w:rPr>
            <w:sz w:val="24"/>
            <w:szCs w:val="24"/>
          </w:rPr>
          <w:delText xml:space="preserve">Using </w:delText>
        </w:r>
        <w:r w:rsidDel="009A41BE">
          <w:rPr>
            <w:sz w:val="24"/>
            <w:szCs w:val="24"/>
            <w:highlight w:val="white"/>
          </w:rPr>
          <w:delText xml:space="preserve">Quantitative real time PCR the team found that the </w:delText>
        </w:r>
        <w:r w:rsidDel="009A41BE">
          <w:rPr>
            <w:sz w:val="24"/>
            <w:szCs w:val="24"/>
          </w:rPr>
          <w:delText>VEGFR1</w:delText>
        </w:r>
        <w:r w:rsidDel="009A41BE">
          <w:rPr>
            <w:sz w:val="24"/>
            <w:szCs w:val="24"/>
            <w:highlight w:val="white"/>
          </w:rPr>
          <w:delText xml:space="preserve"> mRNA levels were lower in </w:delText>
        </w:r>
        <w:r w:rsidDel="009A41BE">
          <w:rPr>
            <w:sz w:val="24"/>
            <w:szCs w:val="24"/>
            <w:highlight w:val="white"/>
          </w:rPr>
          <w:lastRenderedPageBreak/>
          <w:delText xml:space="preserve">MTP deficient embryos compared to </w:delText>
        </w:r>
        <w:r w:rsidDel="009A41BE">
          <w:rPr>
            <w:i/>
            <w:sz w:val="24"/>
            <w:szCs w:val="24"/>
            <w:highlight w:val="white"/>
          </w:rPr>
          <w:delText>wt</w:delText>
        </w:r>
        <w:r w:rsidDel="009A41BE">
          <w:rPr>
            <w:sz w:val="24"/>
            <w:szCs w:val="24"/>
            <w:highlight w:val="white"/>
          </w:rPr>
          <w:delText xml:space="preserve"> ones. Additionally, Dr. Yaniv </w:delText>
        </w:r>
        <w:r w:rsidDel="009A41BE">
          <w:rPr>
            <w:i/>
            <w:sz w:val="24"/>
            <w:szCs w:val="24"/>
            <w:highlight w:val="white"/>
          </w:rPr>
          <w:delText>et al.</w:delText>
        </w:r>
        <w:r w:rsidDel="009A41BE">
          <w:rPr>
            <w:sz w:val="24"/>
            <w:szCs w:val="24"/>
            <w:highlight w:val="white"/>
          </w:rPr>
          <w:delText xml:space="preserve"> demonstrated that treatment of cultured human umbilical vein endothelial cells (HUVECs) with LDL elicited an increase in VEGFR1 but not VEGFR2 concentrations. </w:delText>
        </w:r>
        <w:r w:rsidDel="009A41BE">
          <w:rPr>
            <w:sz w:val="24"/>
            <w:szCs w:val="24"/>
          </w:rPr>
          <w:delText xml:space="preserve">  </w:delText>
        </w:r>
        <w:commentRangeEnd w:id="76"/>
        <w:r w:rsidR="009A41BE" w:rsidDel="009A41BE">
          <w:rPr>
            <w:rStyle w:val="CommentReference"/>
          </w:rPr>
          <w:commentReference w:id="76"/>
        </w:r>
      </w:del>
    </w:p>
    <w:p w14:paraId="7511F435" w14:textId="77777777" w:rsidR="00D70602" w:rsidRDefault="00B76F20">
      <w:pPr>
        <w:widowControl w:val="0"/>
        <w:spacing w:after="0" w:line="240" w:lineRule="auto"/>
        <w:jc w:val="both"/>
        <w:rPr>
          <w:b/>
          <w:color w:val="C00000"/>
          <w:sz w:val="24"/>
          <w:szCs w:val="24"/>
        </w:rPr>
      </w:pPr>
      <w:r>
        <w:rPr>
          <w:sz w:val="24"/>
          <w:szCs w:val="24"/>
        </w:rPr>
        <w:t>The connection between ApoB levels and VEGFR1 transcription was further strengthened by demonstrating that injection of VEGFR1 mRNA to MTP mutants suppressed the angiogenesis phenotype. The team have also proved the ApoB inhibits VEGFR1 expression at the transcriptional level and not by destabilizing VEGFR1 mRNA. Lastly, the team were able to determine that the ApoB protein itself, and not the lipid moieties within the lipoprotein, acts on endothelial cells to regulate angiogenesis.</w:t>
      </w:r>
      <w:commentRangeEnd w:id="69"/>
      <w:r w:rsidR="00AF789C">
        <w:rPr>
          <w:rStyle w:val="CommentReference"/>
        </w:rPr>
        <w:commentReference w:id="69"/>
      </w:r>
    </w:p>
    <w:p w14:paraId="4CD284BF" w14:textId="77777777" w:rsidR="00D70602" w:rsidRDefault="00D70602">
      <w:pPr>
        <w:widowControl w:val="0"/>
        <w:spacing w:after="0" w:line="276" w:lineRule="auto"/>
        <w:jc w:val="both"/>
        <w:rPr>
          <w:b/>
          <w:i/>
          <w:color w:val="C00000"/>
          <w:sz w:val="24"/>
          <w:szCs w:val="24"/>
        </w:rPr>
      </w:pPr>
    </w:p>
    <w:p w14:paraId="7F0E4B25" w14:textId="77777777" w:rsidR="009A41BE" w:rsidRDefault="00B76F20" w:rsidP="009A41BE">
      <w:pPr>
        <w:widowControl w:val="0"/>
        <w:spacing w:after="120" w:line="276" w:lineRule="auto"/>
        <w:jc w:val="both"/>
        <w:rPr>
          <w:moveTo w:id="78" w:author="Jacob Orry Fierer" w:date="2019-04-03T12:36:00Z"/>
          <w:color w:val="000000"/>
          <w:sz w:val="24"/>
          <w:szCs w:val="24"/>
        </w:rPr>
      </w:pPr>
      <w:commentRangeStart w:id="79"/>
      <w:r>
        <w:rPr>
          <w:b/>
          <w:i/>
          <w:color w:val="C00000"/>
          <w:sz w:val="24"/>
          <w:szCs w:val="24"/>
        </w:rPr>
        <w:t>Advantages</w:t>
      </w:r>
      <w:ins w:id="80" w:author="Jacob Orry Fierer" w:date="2019-04-03T12:36:00Z">
        <w:r w:rsidR="009A41BE">
          <w:rPr>
            <w:b/>
            <w:i/>
            <w:color w:val="C00000"/>
            <w:sz w:val="24"/>
            <w:szCs w:val="24"/>
          </w:rPr>
          <w:t xml:space="preserve"> and </w:t>
        </w:r>
      </w:ins>
      <w:moveToRangeStart w:id="81" w:author="Jacob Orry Fierer" w:date="2019-04-03T12:36:00Z" w:name="move5187408"/>
      <w:moveTo w:id="82" w:author="Jacob Orry Fierer" w:date="2019-04-03T12:36:00Z">
        <w:r w:rsidR="009A41BE">
          <w:rPr>
            <w:b/>
            <w:i/>
            <w:color w:val="C00000"/>
            <w:sz w:val="24"/>
            <w:szCs w:val="24"/>
          </w:rPr>
          <w:t>Applications</w:t>
        </w:r>
      </w:moveTo>
    </w:p>
    <w:moveToRangeEnd w:id="81"/>
    <w:p w14:paraId="433B7804" w14:textId="450C4C0D" w:rsidR="00D70602" w:rsidDel="009A41BE" w:rsidRDefault="00D70602">
      <w:pPr>
        <w:widowControl w:val="0"/>
        <w:spacing w:line="276" w:lineRule="auto"/>
        <w:jc w:val="both"/>
        <w:rPr>
          <w:del w:id="83" w:author="Jacob Orry Fierer" w:date="2019-04-03T12:36:00Z"/>
          <w:sz w:val="24"/>
          <w:szCs w:val="24"/>
        </w:rPr>
      </w:pPr>
    </w:p>
    <w:p w14:paraId="5B78091E" w14:textId="5C2C4260" w:rsidR="00D70602" w:rsidDel="009A41BE" w:rsidRDefault="00B76F20">
      <w:pPr>
        <w:widowControl w:val="0"/>
        <w:numPr>
          <w:ilvl w:val="0"/>
          <w:numId w:val="2"/>
        </w:numPr>
        <w:pBdr>
          <w:top w:val="nil"/>
          <w:left w:val="nil"/>
          <w:bottom w:val="nil"/>
          <w:right w:val="nil"/>
          <w:between w:val="nil"/>
        </w:pBdr>
        <w:spacing w:after="0" w:line="276" w:lineRule="auto"/>
        <w:jc w:val="both"/>
        <w:rPr>
          <w:del w:id="84" w:author="Jacob Orry Fierer" w:date="2019-04-03T12:36:00Z"/>
          <w:color w:val="000000"/>
          <w:sz w:val="24"/>
          <w:szCs w:val="24"/>
        </w:rPr>
      </w:pPr>
      <w:del w:id="85" w:author="Jacob Orry Fierer" w:date="2019-04-03T12:36:00Z">
        <w:r w:rsidDel="009A41BE">
          <w:rPr>
            <w:sz w:val="24"/>
            <w:szCs w:val="24"/>
          </w:rPr>
          <w:delText>A new mechanism for the regulation of developmental angiogenesis.</w:delText>
        </w:r>
      </w:del>
    </w:p>
    <w:p w14:paraId="2702B1AC" w14:textId="77777777" w:rsidR="00D70602" w:rsidRDefault="00B76F20">
      <w:pPr>
        <w:widowControl w:val="0"/>
        <w:numPr>
          <w:ilvl w:val="0"/>
          <w:numId w:val="2"/>
        </w:numPr>
        <w:pBdr>
          <w:top w:val="nil"/>
          <w:left w:val="nil"/>
          <w:bottom w:val="nil"/>
          <w:right w:val="nil"/>
          <w:between w:val="nil"/>
        </w:pBdr>
        <w:spacing w:after="0" w:line="276" w:lineRule="auto"/>
        <w:jc w:val="both"/>
        <w:rPr>
          <w:color w:val="000000"/>
          <w:sz w:val="24"/>
          <w:szCs w:val="24"/>
        </w:rPr>
      </w:pPr>
      <w:r>
        <w:rPr>
          <w:sz w:val="24"/>
          <w:szCs w:val="24"/>
        </w:rPr>
        <w:t>A novel orthogonal method for treating pathological angiogenesis.</w:t>
      </w:r>
    </w:p>
    <w:p w14:paraId="2D66CAEF" w14:textId="2137C65B" w:rsidR="00D70602" w:rsidDel="009A41BE" w:rsidRDefault="00B76F20">
      <w:pPr>
        <w:widowControl w:val="0"/>
        <w:numPr>
          <w:ilvl w:val="0"/>
          <w:numId w:val="2"/>
        </w:numPr>
        <w:pBdr>
          <w:top w:val="nil"/>
          <w:left w:val="nil"/>
          <w:bottom w:val="nil"/>
          <w:right w:val="nil"/>
          <w:between w:val="nil"/>
        </w:pBdr>
        <w:spacing w:after="0" w:line="276" w:lineRule="auto"/>
        <w:jc w:val="both"/>
        <w:rPr>
          <w:del w:id="86" w:author="Jacob Orry Fierer" w:date="2019-04-03T12:36:00Z"/>
          <w:sz w:val="24"/>
          <w:szCs w:val="24"/>
        </w:rPr>
      </w:pPr>
      <w:del w:id="87" w:author="Jacob Orry Fierer" w:date="2019-04-03T12:36:00Z">
        <w:r w:rsidDel="009A41BE">
          <w:rPr>
            <w:sz w:val="24"/>
            <w:szCs w:val="24"/>
          </w:rPr>
          <w:delText>Novel pro-angiogenic potential.</w:delText>
        </w:r>
      </w:del>
    </w:p>
    <w:p w14:paraId="5B83F62F" w14:textId="77777777" w:rsidR="00D70602" w:rsidRDefault="00D70602">
      <w:pPr>
        <w:widowControl w:val="0"/>
        <w:spacing w:after="0" w:line="276" w:lineRule="auto"/>
        <w:jc w:val="both"/>
        <w:rPr>
          <w:sz w:val="24"/>
          <w:szCs w:val="24"/>
        </w:rPr>
      </w:pPr>
    </w:p>
    <w:p w14:paraId="70884E3A" w14:textId="30C5F5CB" w:rsidR="00D70602" w:rsidDel="009A41BE" w:rsidRDefault="00B76F20">
      <w:pPr>
        <w:widowControl w:val="0"/>
        <w:spacing w:after="120" w:line="276" w:lineRule="auto"/>
        <w:jc w:val="both"/>
        <w:rPr>
          <w:moveFrom w:id="88" w:author="Jacob Orry Fierer" w:date="2019-04-03T12:36:00Z"/>
          <w:color w:val="000000"/>
          <w:sz w:val="24"/>
          <w:szCs w:val="24"/>
        </w:rPr>
      </w:pPr>
      <w:moveFromRangeStart w:id="89" w:author="Jacob Orry Fierer" w:date="2019-04-03T12:36:00Z" w:name="move5187408"/>
      <w:moveFrom w:id="90" w:author="Jacob Orry Fierer" w:date="2019-04-03T12:36:00Z">
        <w:r w:rsidDel="009A41BE">
          <w:rPr>
            <w:b/>
            <w:i/>
            <w:color w:val="C00000"/>
            <w:sz w:val="24"/>
            <w:szCs w:val="24"/>
          </w:rPr>
          <w:t>Applications</w:t>
        </w:r>
      </w:moveFrom>
    </w:p>
    <w:moveFromRangeEnd w:id="89"/>
    <w:p w14:paraId="382DE927" w14:textId="77777777" w:rsidR="00D70602" w:rsidRDefault="00B76F20">
      <w:pPr>
        <w:numPr>
          <w:ilvl w:val="0"/>
          <w:numId w:val="1"/>
        </w:numPr>
        <w:pBdr>
          <w:top w:val="nil"/>
          <w:left w:val="nil"/>
          <w:bottom w:val="nil"/>
          <w:right w:val="nil"/>
          <w:between w:val="nil"/>
        </w:pBdr>
        <w:spacing w:after="0"/>
        <w:jc w:val="both"/>
        <w:rPr>
          <w:color w:val="000000"/>
          <w:sz w:val="24"/>
          <w:szCs w:val="24"/>
        </w:rPr>
      </w:pPr>
      <w:r>
        <w:rPr>
          <w:sz w:val="24"/>
          <w:szCs w:val="24"/>
        </w:rPr>
        <w:t xml:space="preserve">Diagnosis of metastasized cancer by determining the levels of apo-B </w:t>
      </w:r>
      <w:r>
        <w:rPr>
          <w:color w:val="333333"/>
          <w:sz w:val="24"/>
          <w:szCs w:val="24"/>
          <w:highlight w:val="white"/>
        </w:rPr>
        <w:t xml:space="preserve"> in a fluid sample (blood, plasma, saliva, urine, etc.)</w:t>
      </w:r>
    </w:p>
    <w:p w14:paraId="54564E2A" w14:textId="77777777" w:rsidR="00D70602" w:rsidRDefault="00B76F20">
      <w:pPr>
        <w:numPr>
          <w:ilvl w:val="0"/>
          <w:numId w:val="1"/>
        </w:numPr>
        <w:pBdr>
          <w:top w:val="nil"/>
          <w:left w:val="nil"/>
          <w:bottom w:val="nil"/>
          <w:right w:val="nil"/>
          <w:between w:val="nil"/>
        </w:pBdr>
        <w:spacing w:after="0"/>
        <w:jc w:val="both"/>
        <w:rPr>
          <w:color w:val="333333"/>
          <w:sz w:val="24"/>
          <w:szCs w:val="24"/>
          <w:highlight w:val="white"/>
        </w:rPr>
      </w:pPr>
      <w:r>
        <w:rPr>
          <w:color w:val="333333"/>
          <w:sz w:val="24"/>
          <w:szCs w:val="24"/>
          <w:highlight w:val="white"/>
        </w:rPr>
        <w:t>Repressing angiogenesis by directly adminstraing ApoB.</w:t>
      </w:r>
    </w:p>
    <w:p w14:paraId="0E0188AA" w14:textId="30F3CC6A" w:rsidR="00D70602" w:rsidDel="009A41BE" w:rsidRDefault="00B76F20">
      <w:pPr>
        <w:numPr>
          <w:ilvl w:val="0"/>
          <w:numId w:val="1"/>
        </w:numPr>
        <w:pBdr>
          <w:top w:val="nil"/>
          <w:left w:val="nil"/>
          <w:bottom w:val="nil"/>
          <w:right w:val="nil"/>
          <w:between w:val="nil"/>
        </w:pBdr>
        <w:spacing w:after="0"/>
        <w:jc w:val="both"/>
        <w:rPr>
          <w:del w:id="91" w:author="Jacob Orry Fierer" w:date="2019-04-03T12:36:00Z"/>
          <w:color w:val="333333"/>
          <w:sz w:val="24"/>
          <w:szCs w:val="24"/>
          <w:highlight w:val="white"/>
        </w:rPr>
      </w:pPr>
      <w:del w:id="92" w:author="Jacob Orry Fierer" w:date="2019-04-03T12:36:00Z">
        <w:r w:rsidDel="009A41BE">
          <w:rPr>
            <w:color w:val="333333"/>
            <w:sz w:val="24"/>
            <w:szCs w:val="24"/>
            <w:highlight w:val="white"/>
          </w:rPr>
          <w:delText xml:space="preserve">Promoting angiogenesis by blocking ApoB activity/expression using either antibodies, siRNA, enzymes or other agents. </w:delText>
        </w:r>
      </w:del>
    </w:p>
    <w:p w14:paraId="6BE48858" w14:textId="22417264" w:rsidR="00D70602" w:rsidDel="009A41BE" w:rsidRDefault="00B76F20">
      <w:pPr>
        <w:numPr>
          <w:ilvl w:val="0"/>
          <w:numId w:val="1"/>
        </w:numPr>
        <w:pBdr>
          <w:top w:val="nil"/>
          <w:left w:val="nil"/>
          <w:bottom w:val="nil"/>
          <w:right w:val="nil"/>
          <w:between w:val="nil"/>
        </w:pBdr>
        <w:spacing w:after="0"/>
        <w:jc w:val="both"/>
        <w:rPr>
          <w:del w:id="93" w:author="Jacob Orry Fierer" w:date="2019-04-03T12:36:00Z"/>
          <w:color w:val="333333"/>
          <w:sz w:val="24"/>
          <w:szCs w:val="24"/>
          <w:highlight w:val="white"/>
        </w:rPr>
      </w:pPr>
      <w:del w:id="94" w:author="Jacob Orry Fierer" w:date="2019-04-03T12:36:00Z">
        <w:r w:rsidRPr="00B92B62" w:rsidDel="009A41BE">
          <w:rPr>
            <w:color w:val="333333"/>
            <w:sz w:val="24"/>
            <w:szCs w:val="24"/>
            <w:highlight w:val="white"/>
            <w:rPrChange w:id="95" w:author="Jacob Orry Fierer" w:date="2019-04-03T11:28:00Z">
              <w:rPr>
                <w:rFonts w:ascii="Roboto" w:eastAsia="Roboto" w:hAnsi="Roboto" w:cs="Roboto"/>
                <w:color w:val="333333"/>
                <w:sz w:val="20"/>
                <w:szCs w:val="20"/>
                <w:highlight w:val="white"/>
              </w:rPr>
            </w:rPrChange>
          </w:rPr>
          <w:delText>Identifying new agents which can regulate angiogenesis by monitoring VEGFR1 transcription or ApoB transcription levels in the cell.</w:delText>
        </w:r>
        <w:commentRangeEnd w:id="79"/>
        <w:r w:rsidR="009A41BE" w:rsidDel="009A41BE">
          <w:rPr>
            <w:rStyle w:val="CommentReference"/>
          </w:rPr>
          <w:commentReference w:id="79"/>
        </w:r>
      </w:del>
    </w:p>
    <w:p w14:paraId="394F86B7" w14:textId="77777777" w:rsidR="00D70602" w:rsidRDefault="00D70602">
      <w:pPr>
        <w:spacing w:after="120"/>
        <w:jc w:val="both"/>
        <w:rPr>
          <w:b/>
          <w:color w:val="4F81BD"/>
          <w:sz w:val="28"/>
          <w:szCs w:val="28"/>
          <w:u w:val="single"/>
        </w:rPr>
      </w:pPr>
    </w:p>
    <w:p w14:paraId="3AEFDFF1" w14:textId="77777777" w:rsidR="00D70602" w:rsidRDefault="00B76F20">
      <w:pPr>
        <w:spacing w:after="120"/>
        <w:jc w:val="both"/>
        <w:rPr>
          <w:b/>
          <w:color w:val="4F81BD"/>
          <w:sz w:val="28"/>
          <w:szCs w:val="28"/>
          <w:u w:val="single"/>
        </w:rPr>
      </w:pPr>
      <w:r>
        <w:rPr>
          <w:b/>
          <w:color w:val="4F81BD"/>
          <w:sz w:val="28"/>
          <w:szCs w:val="28"/>
          <w:u w:val="single"/>
        </w:rPr>
        <w:t>Development Status</w:t>
      </w:r>
    </w:p>
    <w:p w14:paraId="1F6EE2A4" w14:textId="77777777" w:rsidR="00D70602" w:rsidRDefault="00B76F20">
      <w:pPr>
        <w:spacing w:after="0"/>
        <w:jc w:val="both"/>
        <w:rPr>
          <w:sz w:val="24"/>
          <w:szCs w:val="24"/>
        </w:rPr>
      </w:pPr>
      <w:commentRangeStart w:id="96"/>
      <w:r>
        <w:rPr>
          <w:sz w:val="24"/>
          <w:szCs w:val="24"/>
        </w:rPr>
        <w:t xml:space="preserve">The team of Dr. Yaniv have demonstrated </w:t>
      </w:r>
      <w:r>
        <w:rPr>
          <w:i/>
          <w:sz w:val="24"/>
          <w:szCs w:val="24"/>
        </w:rPr>
        <w:t>in vivo</w:t>
      </w:r>
      <w:r>
        <w:rPr>
          <w:sz w:val="24"/>
          <w:szCs w:val="24"/>
        </w:rPr>
        <w:t xml:space="preserve"> in zebrafish models the effects of ApoB-containing lipoproteins on angiogenesis. Using this model they have shown that exogenous delivery of LDL inhibits angiogenesis. </w:t>
      </w:r>
      <w:r>
        <w:rPr>
          <w:i/>
          <w:sz w:val="24"/>
          <w:szCs w:val="24"/>
        </w:rPr>
        <w:t>In vitro,</w:t>
      </w:r>
      <w:r>
        <w:rPr>
          <w:sz w:val="24"/>
          <w:szCs w:val="24"/>
        </w:rPr>
        <w:t xml:space="preserve"> treating human aortic endothelial cells (HAECs)  and  human umbilical vein endothelial cells (HUVECs) with LDL elicited an increase in VEGFR1 expression. The team have also shown in hyperlipidemic and Apoe- or Ldlr-null mice increased endothelial-specific VEGFR1 expression compared to control WT mice, confirming the connection between ApoB and VEGFR1 expression in higher vertebrates. </w:t>
      </w:r>
      <w:r w:rsidRPr="009A41BE">
        <w:rPr>
          <w:sz w:val="24"/>
          <w:szCs w:val="24"/>
          <w:rPrChange w:id="97" w:author="Jacob Orry Fierer" w:date="2019-04-03T12:37:00Z">
            <w:rPr>
              <w:color w:val="00000A"/>
            </w:rPr>
          </w:rPrChange>
        </w:rPr>
        <w:t xml:space="preserve">This research has been published in the prestigious scientific journal of </w:t>
      </w:r>
      <w:r w:rsidRPr="009A41BE">
        <w:rPr>
          <w:i/>
          <w:iCs/>
          <w:sz w:val="24"/>
          <w:szCs w:val="24"/>
          <w:rPrChange w:id="98" w:author="Jacob Orry Fierer" w:date="2019-04-03T12:37:00Z">
            <w:rPr>
              <w:i/>
              <w:color w:val="00000A"/>
            </w:rPr>
          </w:rPrChange>
        </w:rPr>
        <w:t>Nature Medicine</w:t>
      </w:r>
      <w:r>
        <w:rPr>
          <w:i/>
          <w:color w:val="00000A"/>
          <w:vertAlign w:val="superscript"/>
        </w:rPr>
        <w:footnoteReference w:id="1"/>
      </w:r>
      <w:r>
        <w:rPr>
          <w:sz w:val="24"/>
          <w:szCs w:val="24"/>
        </w:rPr>
        <w:t>.</w:t>
      </w:r>
      <w:commentRangeEnd w:id="96"/>
      <w:r w:rsidR="000E561A">
        <w:rPr>
          <w:rStyle w:val="CommentReference"/>
        </w:rPr>
        <w:commentReference w:id="96"/>
      </w:r>
    </w:p>
    <w:p w14:paraId="7BF968FE" w14:textId="77777777" w:rsidR="00D70602" w:rsidRDefault="00D70602">
      <w:pPr>
        <w:jc w:val="both"/>
        <w:rPr>
          <w:b/>
          <w:color w:val="4F81BD"/>
          <w:sz w:val="28"/>
          <w:szCs w:val="28"/>
          <w:u w:val="single"/>
        </w:rPr>
      </w:pPr>
    </w:p>
    <w:p w14:paraId="2A3DDA0D" w14:textId="77777777" w:rsidR="00D70602" w:rsidRDefault="00B76F20">
      <w:pPr>
        <w:jc w:val="both"/>
        <w:rPr>
          <w:b/>
          <w:color w:val="4F81BD"/>
          <w:sz w:val="28"/>
          <w:szCs w:val="28"/>
          <w:u w:val="single"/>
        </w:rPr>
      </w:pPr>
      <w:r>
        <w:rPr>
          <w:b/>
          <w:color w:val="4F81BD"/>
          <w:sz w:val="28"/>
          <w:szCs w:val="28"/>
          <w:u w:val="single"/>
        </w:rPr>
        <w:lastRenderedPageBreak/>
        <w:t>For additional information please contact:</w:t>
      </w:r>
    </w:p>
    <w:p w14:paraId="21E2EF47" w14:textId="77777777" w:rsidR="00D70602" w:rsidRDefault="00B76F2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Dr. Shay Sela</w:t>
      </w:r>
    </w:p>
    <w:p w14:paraId="1A02465F" w14:textId="77777777" w:rsidR="00D70602" w:rsidRDefault="00B76F2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VP Business Development Life Sciences </w:t>
      </w:r>
    </w:p>
    <w:p w14:paraId="64525A3D" w14:textId="77777777" w:rsidR="00D70602" w:rsidRDefault="00B76F2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Tel: +972.8.9344095 </w:t>
      </w:r>
    </w:p>
    <w:p w14:paraId="465CCB0C" w14:textId="77777777" w:rsidR="00D70602" w:rsidRDefault="00B76F2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Email: </w:t>
      </w:r>
      <w:hyperlink r:id="rId9">
        <w:r>
          <w:rPr>
            <w:color w:val="1F3864"/>
            <w:sz w:val="24"/>
            <w:szCs w:val="24"/>
            <w:u w:val="single"/>
          </w:rPr>
          <w:t>Shay.Sela@weizmann.ac.il</w:t>
        </w:r>
      </w:hyperlink>
    </w:p>
    <w:sectPr w:rsidR="00D70602">
      <w:headerReference w:type="default" r:id="rId10"/>
      <w:footerReference w:type="default" r:id="rId11"/>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Jacob Orry Fierer" w:date="2019-03-28T17:14:00Z" w:initials="JOF">
    <w:p w14:paraId="7EA20740" w14:textId="77777777" w:rsidR="003D5455" w:rsidRDefault="003D5455">
      <w:pPr>
        <w:pStyle w:val="CommentText"/>
      </w:pPr>
      <w:r>
        <w:rPr>
          <w:rStyle w:val="CommentReference"/>
        </w:rPr>
        <w:annotationRef/>
      </w:r>
      <w:r>
        <w:t xml:space="preserve">Should be from cancer perspective because that is what the claims cover. </w:t>
      </w:r>
    </w:p>
  </w:comment>
  <w:comment w:id="30" w:author="Jacob Orry Fierer" w:date="2019-04-03T11:13:00Z" w:initials="JOF">
    <w:p w14:paraId="1E9E29A4" w14:textId="77777777" w:rsidR="001851D9" w:rsidRDefault="001851D9">
      <w:pPr>
        <w:pStyle w:val="CommentText"/>
      </w:pPr>
      <w:r>
        <w:rPr>
          <w:rStyle w:val="CommentReference"/>
        </w:rPr>
        <w:annotationRef/>
      </w:r>
      <w:r>
        <w:t>This sentence feels out of place. Because you are jumping from one idea to another. Are we talking about angiogenesis, its role in non-neoplastic diseases? Or its role in cancer?</w:t>
      </w:r>
    </w:p>
    <w:p w14:paraId="6557A99A" w14:textId="77777777" w:rsidR="001851D9" w:rsidRDefault="001851D9">
      <w:pPr>
        <w:pStyle w:val="CommentText"/>
      </w:pPr>
    </w:p>
    <w:p w14:paraId="26168487" w14:textId="64DBE2D0" w:rsidR="001851D9" w:rsidRDefault="001851D9">
      <w:pPr>
        <w:pStyle w:val="CommentText"/>
      </w:pPr>
      <w:r>
        <w:t xml:space="preserve">Try to keep a focus, because people have limited time and need to understand what you are selling and quickly to keep their attention. So my recommendation is to remove and focus only on cancer exclusive coming from the perspective of angiogenesis. </w:t>
      </w:r>
    </w:p>
  </w:comment>
  <w:comment w:id="55" w:author="Jacob Orry Fierer" w:date="2019-04-03T11:16:00Z" w:initials="JOF">
    <w:p w14:paraId="37F068C1" w14:textId="064DCE42" w:rsidR="00AF789C" w:rsidRDefault="001851D9" w:rsidP="00AF789C">
      <w:pPr>
        <w:pStyle w:val="CommentText"/>
      </w:pPr>
      <w:r>
        <w:rPr>
          <w:rStyle w:val="CommentReference"/>
        </w:rPr>
        <w:annotationRef/>
      </w:r>
      <w:r>
        <w:t xml:space="preserve">Try to simplify here, because people from business backgrounds will likely get lost. What exactly are you trying to say at this point? </w:t>
      </w:r>
      <w:r w:rsidR="00D656D2">
        <w:t xml:space="preserve">Why do I care about ApoB? </w:t>
      </w:r>
      <w:r w:rsidR="00AF789C">
        <w:t>And why is the connection to the previous paragraph? Because you are introducing a lot but not much is clear.</w:t>
      </w:r>
    </w:p>
    <w:p w14:paraId="71EE6CC6" w14:textId="62CFEDF9" w:rsidR="003523B5" w:rsidRDefault="003523B5" w:rsidP="00AF789C">
      <w:pPr>
        <w:pStyle w:val="CommentText"/>
      </w:pPr>
    </w:p>
    <w:p w14:paraId="5DE96802" w14:textId="2954DE69" w:rsidR="003523B5" w:rsidRDefault="003523B5" w:rsidP="00AF789C">
      <w:pPr>
        <w:pStyle w:val="CommentText"/>
      </w:pPr>
      <w:r>
        <w:t xml:space="preserve">You can see I modified it, but please work to improve this part more. </w:t>
      </w:r>
    </w:p>
    <w:p w14:paraId="2DAF951B" w14:textId="77777777" w:rsidR="00AF789C" w:rsidRDefault="00AF789C" w:rsidP="00AF789C">
      <w:pPr>
        <w:pStyle w:val="CommentText"/>
      </w:pPr>
    </w:p>
    <w:p w14:paraId="55690A63" w14:textId="77777777" w:rsidR="00AF789C" w:rsidRDefault="00AF789C" w:rsidP="00AF789C">
      <w:pPr>
        <w:pStyle w:val="CommentText"/>
      </w:pPr>
      <w:r>
        <w:t>To really simplify</w:t>
      </w:r>
    </w:p>
    <w:p w14:paraId="13C054D4" w14:textId="77777777" w:rsidR="00AF789C" w:rsidRDefault="00AF789C" w:rsidP="00AF789C">
      <w:pPr>
        <w:pStyle w:val="CommentText"/>
      </w:pPr>
      <w:r>
        <w:t>First paragraph – Angiogenesis is creating new blood vessels and related to many diseases.</w:t>
      </w:r>
    </w:p>
    <w:p w14:paraId="66F6A5AA" w14:textId="77777777" w:rsidR="00AF789C" w:rsidRDefault="00AF789C" w:rsidP="00AF789C">
      <w:pPr>
        <w:pStyle w:val="CommentText"/>
      </w:pPr>
      <w:r>
        <w:t>Second paragraph – Tumor cells cause angiogenesis via VEGF/VEGFR.</w:t>
      </w:r>
    </w:p>
    <w:p w14:paraId="358AD341" w14:textId="77777777" w:rsidR="00AF789C" w:rsidRDefault="00AF789C" w:rsidP="00AF789C">
      <w:pPr>
        <w:pStyle w:val="CommentText"/>
      </w:pPr>
      <w:r>
        <w:t xml:space="preserve">Third paragraph – explaining the biology of ApoB and all the related proteins. </w:t>
      </w:r>
    </w:p>
    <w:p w14:paraId="3DD4E43B" w14:textId="77777777" w:rsidR="00AF789C" w:rsidRDefault="00AF789C" w:rsidP="00AF789C">
      <w:pPr>
        <w:pStyle w:val="CommentText"/>
      </w:pPr>
    </w:p>
    <w:p w14:paraId="6299361A" w14:textId="429D60E2" w:rsidR="001851D9" w:rsidRDefault="00AF789C" w:rsidP="00AF789C">
      <w:pPr>
        <w:pStyle w:val="CommentText"/>
      </w:pPr>
      <w:r>
        <w:t xml:space="preserve">What is the thing connecting all these three paragraphs? </w:t>
      </w:r>
      <w:r w:rsidR="00D656D2">
        <w:t xml:space="preserve"> </w:t>
      </w:r>
    </w:p>
  </w:comment>
  <w:comment w:id="68" w:author="Jacob Orry Fierer" w:date="2019-04-03T11:21:00Z" w:initials="JOF">
    <w:p w14:paraId="2A9A8822" w14:textId="6DD570FE" w:rsidR="00AF789C" w:rsidRDefault="00AF789C">
      <w:pPr>
        <w:pStyle w:val="CommentText"/>
      </w:pPr>
      <w:r>
        <w:rPr>
          <w:rStyle w:val="CommentReference"/>
        </w:rPr>
        <w:annotationRef/>
      </w:r>
      <w:r>
        <w:t>This is a really good and to the point sentence. I now understand why I want to sell and use ApoB.</w:t>
      </w:r>
    </w:p>
  </w:comment>
  <w:comment w:id="76" w:author="Jacob Orry Fierer" w:date="2019-04-03T12:34:00Z" w:initials="JOF">
    <w:p w14:paraId="7AF91C4D" w14:textId="012BE4F5" w:rsidR="009A41BE" w:rsidRDefault="009A41BE">
      <w:pPr>
        <w:pStyle w:val="CommentText"/>
      </w:pPr>
      <w:r>
        <w:rPr>
          <w:rStyle w:val="CommentReference"/>
        </w:rPr>
        <w:annotationRef/>
      </w:r>
      <w:r>
        <w:t>This belongs to the development status</w:t>
      </w:r>
    </w:p>
  </w:comment>
  <w:comment w:id="69" w:author="Jacob Orry Fierer" w:date="2019-04-03T11:26:00Z" w:initials="JOF">
    <w:p w14:paraId="6D6BCA12" w14:textId="79586ACD" w:rsidR="00AF789C" w:rsidRDefault="00AF789C">
      <w:pPr>
        <w:pStyle w:val="CommentText"/>
      </w:pPr>
      <w:r>
        <w:rPr>
          <w:rStyle w:val="CommentReference"/>
        </w:rPr>
        <w:annotationRef/>
      </w:r>
      <w:r>
        <w:t xml:space="preserve">This needs to be shortened and summarized further. The problem is that you are introducing many definitions and information about different proteins in the above a paragraph. Where I am continuously looking up to the previous section and then returning to this section to continue the story. Many of the sentences you wrote above can be integrated into this paragraph to create a more cohesive description of the technology. </w:t>
      </w:r>
    </w:p>
  </w:comment>
  <w:comment w:id="79" w:author="Jacob Orry Fierer" w:date="2019-04-03T12:35:00Z" w:initials="JOF">
    <w:p w14:paraId="17E6F83B" w14:textId="57EA3F53" w:rsidR="009A41BE" w:rsidRDefault="009A41BE">
      <w:pPr>
        <w:pStyle w:val="CommentText"/>
      </w:pPr>
      <w:r>
        <w:rPr>
          <w:rStyle w:val="CommentReference"/>
        </w:rPr>
        <w:annotationRef/>
      </w:r>
      <w:r>
        <w:t xml:space="preserve">Combine and shorten, only according to the claims in the Patent. </w:t>
      </w:r>
    </w:p>
  </w:comment>
  <w:comment w:id="96" w:author="Jacob Orry Fierer" w:date="2019-04-03T12:38:00Z" w:initials="JOF">
    <w:p w14:paraId="1B2682B8" w14:textId="64A77F10" w:rsidR="000E561A" w:rsidRDefault="000E561A">
      <w:pPr>
        <w:pStyle w:val="CommentText"/>
      </w:pPr>
      <w:r>
        <w:rPr>
          <w:rStyle w:val="CommentReference"/>
        </w:rPr>
        <w:annotationRef/>
      </w:r>
      <w:r>
        <w:t>A lot of this is a repetition from the technology section. Make sure to clear that up. The technology section is really the theory. The development status is the practical wet/dry lab stage. If I had to bifurcate this roughly.</w:t>
      </w:r>
      <w:bookmarkStart w:id="99" w:name="_GoBack"/>
      <w:bookmarkEnd w:id="9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20740" w15:done="0"/>
  <w15:commentEx w15:paraId="26168487" w15:done="0"/>
  <w15:commentEx w15:paraId="6299361A" w15:done="0"/>
  <w15:commentEx w15:paraId="2A9A8822" w15:done="0"/>
  <w15:commentEx w15:paraId="7AF91C4D" w15:done="0"/>
  <w15:commentEx w15:paraId="6D6BCA12" w15:done="0"/>
  <w15:commentEx w15:paraId="17E6F83B" w15:done="0"/>
  <w15:commentEx w15:paraId="1B2682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27F11" w14:textId="77777777" w:rsidR="00BF128A" w:rsidRDefault="00B76F20">
      <w:pPr>
        <w:spacing w:after="0" w:line="240" w:lineRule="auto"/>
      </w:pPr>
      <w:r>
        <w:separator/>
      </w:r>
    </w:p>
  </w:endnote>
  <w:endnote w:type="continuationSeparator" w:id="0">
    <w:p w14:paraId="3EA3DD13" w14:textId="77777777" w:rsidR="00BF128A" w:rsidRDefault="00B7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E7394" w14:textId="77777777" w:rsidR="00D70602" w:rsidRDefault="00B76F20">
    <w:pPr>
      <w:pBdr>
        <w:top w:val="nil"/>
        <w:left w:val="nil"/>
        <w:bottom w:val="nil"/>
        <w:right w:val="nil"/>
        <w:between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i/>
        <w:color w:val="7F7F7F"/>
        <w:sz w:val="20"/>
        <w:szCs w:val="20"/>
      </w:rPr>
    </w:pPr>
    <w:r>
      <w:rPr>
        <w:b/>
        <w:i/>
        <w:color w:val="7F7F7F"/>
        <w:sz w:val="18"/>
        <w:szCs w:val="18"/>
      </w:rPr>
      <w:t xml:space="preserve"> </w:t>
    </w:r>
    <w:r>
      <w:rPr>
        <w:b/>
        <w:i/>
        <w:color w:val="7F7F7F"/>
        <w:sz w:val="18"/>
        <w:szCs w:val="18"/>
      </w:rPr>
      <w:tab/>
    </w:r>
    <w:r>
      <w:rPr>
        <w:b/>
        <w:i/>
        <w:color w:val="7F7F7F"/>
        <w:sz w:val="18"/>
        <w:szCs w:val="18"/>
      </w:rPr>
      <w:tab/>
    </w:r>
  </w:p>
  <w:p w14:paraId="69E4A0E5" w14:textId="77777777" w:rsidR="00D70602" w:rsidRDefault="00D70602">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F57FA" w14:textId="77777777" w:rsidR="00BF128A" w:rsidRDefault="00B76F20">
      <w:pPr>
        <w:spacing w:after="0" w:line="240" w:lineRule="auto"/>
      </w:pPr>
      <w:r>
        <w:separator/>
      </w:r>
    </w:p>
  </w:footnote>
  <w:footnote w:type="continuationSeparator" w:id="0">
    <w:p w14:paraId="28AB81F1" w14:textId="77777777" w:rsidR="00BF128A" w:rsidRDefault="00B76F20">
      <w:pPr>
        <w:spacing w:after="0" w:line="240" w:lineRule="auto"/>
      </w:pPr>
      <w:r>
        <w:continuationSeparator/>
      </w:r>
    </w:p>
  </w:footnote>
  <w:footnote w:id="1">
    <w:p w14:paraId="360A19DF" w14:textId="77777777" w:rsidR="00D70602" w:rsidRDefault="00B76F20">
      <w:pPr>
        <w:spacing w:after="0" w:line="240" w:lineRule="auto"/>
        <w:rPr>
          <w:sz w:val="16"/>
          <w:szCs w:val="16"/>
        </w:rPr>
      </w:pPr>
      <w:r>
        <w:rPr>
          <w:vertAlign w:val="superscript"/>
        </w:rPr>
        <w:footnoteRef/>
      </w:r>
      <w:r>
        <w:rPr>
          <w:sz w:val="16"/>
          <w:szCs w:val="16"/>
        </w:rPr>
        <w:t xml:space="preserve"> </w:t>
      </w:r>
      <w:r>
        <w:rPr>
          <w:rFonts w:ascii="Arial" w:eastAsia="Arial" w:hAnsi="Arial" w:cs="Arial"/>
          <w:color w:val="222222"/>
          <w:sz w:val="16"/>
          <w:szCs w:val="16"/>
          <w:highlight w:val="white"/>
        </w:rPr>
        <w:t xml:space="preserve">Avraham-Davidi, Inbal, et al. "ApoB-containing lipoproteins regulate angiogenesis by modulating expression of VEGF receptor 1." </w:t>
      </w:r>
      <w:r>
        <w:rPr>
          <w:rFonts w:ascii="Arial" w:eastAsia="Arial" w:hAnsi="Arial" w:cs="Arial"/>
          <w:i/>
          <w:color w:val="222222"/>
          <w:sz w:val="16"/>
          <w:szCs w:val="16"/>
          <w:highlight w:val="white"/>
        </w:rPr>
        <w:t>Nature medicine</w:t>
      </w:r>
      <w:r>
        <w:rPr>
          <w:rFonts w:ascii="Arial" w:eastAsia="Arial" w:hAnsi="Arial" w:cs="Arial"/>
          <w:color w:val="222222"/>
          <w:sz w:val="16"/>
          <w:szCs w:val="16"/>
          <w:highlight w:val="white"/>
        </w:rPr>
        <w:t xml:space="preserve"> 18.6 (2012): 967.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07FE7" w14:textId="77777777" w:rsidR="00D70602" w:rsidRDefault="00B76F20">
    <w:pPr>
      <w:pBdr>
        <w:top w:val="nil"/>
        <w:left w:val="nil"/>
        <w:bottom w:val="nil"/>
        <w:right w:val="nil"/>
        <w:between w:val="nil"/>
      </w:pBdr>
      <w:tabs>
        <w:tab w:val="center" w:pos="4320"/>
        <w:tab w:val="right" w:pos="8640"/>
      </w:tabs>
      <w:spacing w:after="0" w:line="240" w:lineRule="auto"/>
      <w:rPr>
        <w:color w:val="000000"/>
      </w:rPr>
    </w:pPr>
    <w:r>
      <w:rPr>
        <w:noProof/>
      </w:rPr>
      <w:drawing>
        <wp:anchor distT="0" distB="0" distL="0" distR="0" simplePos="0" relativeHeight="251658240" behindDoc="0" locked="0" layoutInCell="1" hidden="0" allowOverlap="1" wp14:anchorId="5AF840F1" wp14:editId="00E04029">
          <wp:simplePos x="0" y="0"/>
          <wp:positionH relativeFrom="column">
            <wp:posOffset>800100</wp:posOffset>
          </wp:positionH>
          <wp:positionV relativeFrom="paragraph">
            <wp:posOffset>0</wp:posOffset>
          </wp:positionV>
          <wp:extent cx="4587240" cy="764540"/>
          <wp:effectExtent l="0" t="0" r="0" b="0"/>
          <wp:wrapSquare wrapText="bothSides" distT="0" distB="0" distL="0" distR="0"/>
          <wp:docPr id="1" name="image1.jpg" descr="letter1c"/>
          <wp:cNvGraphicFramePr/>
          <a:graphic xmlns:a="http://schemas.openxmlformats.org/drawingml/2006/main">
            <a:graphicData uri="http://schemas.openxmlformats.org/drawingml/2006/picture">
              <pic:pic xmlns:pic="http://schemas.openxmlformats.org/drawingml/2006/picture">
                <pic:nvPicPr>
                  <pic:cNvPr id="0" name="image1.jpg" descr="letter1c"/>
                  <pic:cNvPicPr preferRelativeResize="0"/>
                </pic:nvPicPr>
                <pic:blipFill>
                  <a:blip r:embed="rId1"/>
                  <a:srcRect/>
                  <a:stretch>
                    <a:fillRect/>
                  </a:stretch>
                </pic:blipFill>
                <pic:spPr>
                  <a:xfrm>
                    <a:off x="0" y="0"/>
                    <a:ext cx="4587240" cy="764540"/>
                  </a:xfrm>
                  <a:prstGeom prst="rect">
                    <a:avLst/>
                  </a:prstGeom>
                  <a:ln/>
                </pic:spPr>
              </pic:pic>
            </a:graphicData>
          </a:graphic>
        </wp:anchor>
      </w:drawing>
    </w:r>
  </w:p>
  <w:p w14:paraId="7587A04C" w14:textId="77777777" w:rsidR="00D70602" w:rsidRDefault="00D70602">
    <w:pPr>
      <w:pBdr>
        <w:top w:val="nil"/>
        <w:left w:val="nil"/>
        <w:bottom w:val="nil"/>
        <w:right w:val="nil"/>
        <w:between w:val="nil"/>
      </w:pBdr>
      <w:tabs>
        <w:tab w:val="center" w:pos="4320"/>
        <w:tab w:val="right" w:pos="8640"/>
      </w:tabs>
      <w:spacing w:after="0" w:line="240" w:lineRule="auto"/>
      <w:rPr>
        <w:color w:val="000000"/>
      </w:rPr>
    </w:pPr>
  </w:p>
  <w:p w14:paraId="6F1D8C93" w14:textId="77777777" w:rsidR="00D70602" w:rsidRDefault="00D70602">
    <w:pPr>
      <w:pBdr>
        <w:top w:val="nil"/>
        <w:left w:val="nil"/>
        <w:bottom w:val="nil"/>
        <w:right w:val="nil"/>
        <w:between w:val="nil"/>
      </w:pBdr>
      <w:tabs>
        <w:tab w:val="center" w:pos="4320"/>
        <w:tab w:val="right" w:pos="8640"/>
      </w:tabs>
      <w:spacing w:after="0" w:line="240" w:lineRule="auto"/>
      <w:rPr>
        <w:color w:val="000000"/>
      </w:rPr>
    </w:pPr>
  </w:p>
  <w:p w14:paraId="5BA6E51A" w14:textId="77777777" w:rsidR="00D70602" w:rsidRDefault="00D70602">
    <w:pPr>
      <w:pBdr>
        <w:top w:val="nil"/>
        <w:left w:val="nil"/>
        <w:bottom w:val="nil"/>
        <w:right w:val="nil"/>
        <w:between w:val="nil"/>
      </w:pBdr>
      <w:tabs>
        <w:tab w:val="center" w:pos="4320"/>
        <w:tab w:val="right" w:pos="8640"/>
      </w:tabs>
      <w:spacing w:after="0" w:line="240" w:lineRule="auto"/>
      <w:rPr>
        <w:color w:val="000000"/>
      </w:rPr>
    </w:pPr>
  </w:p>
  <w:p w14:paraId="2CB00078" w14:textId="77777777" w:rsidR="00D70602" w:rsidRDefault="00D70602">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B18DD"/>
    <w:multiLevelType w:val="multilevel"/>
    <w:tmpl w:val="1376D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AD02FF"/>
    <w:multiLevelType w:val="multilevel"/>
    <w:tmpl w:val="5A469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02"/>
    <w:rsid w:val="000E561A"/>
    <w:rsid w:val="000F55A8"/>
    <w:rsid w:val="001851D9"/>
    <w:rsid w:val="003523B5"/>
    <w:rsid w:val="003D5455"/>
    <w:rsid w:val="00624271"/>
    <w:rsid w:val="00731A89"/>
    <w:rsid w:val="007B3AA7"/>
    <w:rsid w:val="009A41BE"/>
    <w:rsid w:val="00AF789C"/>
    <w:rsid w:val="00B76F20"/>
    <w:rsid w:val="00B92B62"/>
    <w:rsid w:val="00BF128A"/>
    <w:rsid w:val="00D656D2"/>
    <w:rsid w:val="00D70602"/>
    <w:rsid w:val="00DB43A8"/>
    <w:rsid w:val="00FE78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FDBA"/>
  <w15:docId w15:val="{86392CA2-ADFD-4B29-BEBD-4F5F77BE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3D5455"/>
    <w:rPr>
      <w:sz w:val="16"/>
      <w:szCs w:val="16"/>
    </w:rPr>
  </w:style>
  <w:style w:type="paragraph" w:styleId="CommentText">
    <w:name w:val="annotation text"/>
    <w:basedOn w:val="Normal"/>
    <w:link w:val="CommentTextChar"/>
    <w:uiPriority w:val="99"/>
    <w:semiHidden/>
    <w:unhideWhenUsed/>
    <w:rsid w:val="003D5455"/>
    <w:pPr>
      <w:spacing w:line="240" w:lineRule="auto"/>
    </w:pPr>
    <w:rPr>
      <w:sz w:val="20"/>
      <w:szCs w:val="20"/>
    </w:rPr>
  </w:style>
  <w:style w:type="character" w:customStyle="1" w:styleId="CommentTextChar">
    <w:name w:val="Comment Text Char"/>
    <w:basedOn w:val="DefaultParagraphFont"/>
    <w:link w:val="CommentText"/>
    <w:uiPriority w:val="99"/>
    <w:semiHidden/>
    <w:rsid w:val="003D5455"/>
    <w:rPr>
      <w:sz w:val="20"/>
      <w:szCs w:val="20"/>
    </w:rPr>
  </w:style>
  <w:style w:type="paragraph" w:styleId="CommentSubject">
    <w:name w:val="annotation subject"/>
    <w:basedOn w:val="CommentText"/>
    <w:next w:val="CommentText"/>
    <w:link w:val="CommentSubjectChar"/>
    <w:uiPriority w:val="99"/>
    <w:semiHidden/>
    <w:unhideWhenUsed/>
    <w:rsid w:val="003D5455"/>
    <w:rPr>
      <w:b/>
      <w:bCs/>
    </w:rPr>
  </w:style>
  <w:style w:type="character" w:customStyle="1" w:styleId="CommentSubjectChar">
    <w:name w:val="Comment Subject Char"/>
    <w:basedOn w:val="CommentTextChar"/>
    <w:link w:val="CommentSubject"/>
    <w:uiPriority w:val="99"/>
    <w:semiHidden/>
    <w:rsid w:val="003D5455"/>
    <w:rPr>
      <w:b/>
      <w:bCs/>
      <w:sz w:val="20"/>
      <w:szCs w:val="20"/>
    </w:rPr>
  </w:style>
  <w:style w:type="paragraph" w:styleId="BalloonText">
    <w:name w:val="Balloon Text"/>
    <w:basedOn w:val="Normal"/>
    <w:link w:val="BalloonTextChar"/>
    <w:uiPriority w:val="99"/>
    <w:semiHidden/>
    <w:unhideWhenUsed/>
    <w:rsid w:val="003D5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4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ya.Orlev@weizmann.ac.i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Weizmann Institute of Sceince</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Orry Fierer</dc:creator>
  <cp:lastModifiedBy>Jacob Orry Fierer</cp:lastModifiedBy>
  <cp:revision>10</cp:revision>
  <dcterms:created xsi:type="dcterms:W3CDTF">2019-03-28T15:11:00Z</dcterms:created>
  <dcterms:modified xsi:type="dcterms:W3CDTF">2019-04-03T09:39:00Z</dcterms:modified>
</cp:coreProperties>
</file>